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BE1B" w14:textId="5F1F26DD" w:rsidR="003002AB" w:rsidRPr="00117555" w:rsidRDefault="008852C9" w:rsidP="00560AFD">
      <w:pPr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117555">
        <w:rPr>
          <w:rFonts w:ascii="Cambria" w:hAnsi="Cambria"/>
          <w:b/>
          <w:bCs/>
          <w:color w:val="000000" w:themeColor="text1"/>
          <w:sz w:val="36"/>
          <w:szCs w:val="36"/>
        </w:rPr>
        <w:t>Тема: Аналіз попиту на послуги у сфері освіти для дорослих та інші освітні послуги</w:t>
      </w:r>
    </w:p>
    <w:p w14:paraId="3AA3DCDF" w14:textId="66B951FD" w:rsidR="008852C9" w:rsidRPr="00117555" w:rsidRDefault="008852C9" w:rsidP="00560AFD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117555">
        <w:rPr>
          <w:rFonts w:ascii="Cambria" w:hAnsi="Cambria"/>
          <w:b/>
          <w:bCs/>
          <w:color w:val="000000" w:themeColor="text1"/>
          <w:sz w:val="32"/>
          <w:szCs w:val="32"/>
        </w:rPr>
        <w:t xml:space="preserve">Опис </w:t>
      </w:r>
      <w:proofErr w:type="spellStart"/>
      <w:r w:rsidRPr="00117555">
        <w:rPr>
          <w:rFonts w:ascii="Cambria" w:hAnsi="Cambria"/>
          <w:b/>
          <w:bCs/>
          <w:color w:val="000000" w:themeColor="text1"/>
          <w:sz w:val="32"/>
          <w:szCs w:val="32"/>
        </w:rPr>
        <w:t>проєкту</w:t>
      </w:r>
      <w:proofErr w:type="spellEnd"/>
      <w:r w:rsidRPr="00117555">
        <w:rPr>
          <w:rFonts w:ascii="Cambria" w:hAnsi="Cambria"/>
          <w:b/>
          <w:bCs/>
          <w:color w:val="000000" w:themeColor="text1"/>
          <w:sz w:val="32"/>
          <w:szCs w:val="32"/>
        </w:rPr>
        <w:t>:</w:t>
      </w:r>
    </w:p>
    <w:p w14:paraId="6E8B4C9F" w14:textId="498E1C58" w:rsidR="008852C9" w:rsidRPr="003E2C65" w:rsidRDefault="008852C9" w:rsidP="00117555">
      <w:pPr>
        <w:jc w:val="both"/>
        <w:rPr>
          <w:rFonts w:ascii="Cambria" w:hAnsi="Cambria"/>
          <w:color w:val="000000" w:themeColor="text1"/>
          <w:sz w:val="28"/>
          <w:szCs w:val="28"/>
        </w:rPr>
      </w:pPr>
      <w:r w:rsidRPr="003E2C65">
        <w:rPr>
          <w:rFonts w:ascii="Cambria" w:hAnsi="Cambria"/>
          <w:color w:val="000000" w:themeColor="text1"/>
          <w:sz w:val="28"/>
          <w:szCs w:val="28"/>
        </w:rPr>
        <w:t xml:space="preserve">Мій РЕТ- </w:t>
      </w:r>
      <w:proofErr w:type="spellStart"/>
      <w:r w:rsidRPr="003E2C65">
        <w:rPr>
          <w:rFonts w:ascii="Cambria" w:hAnsi="Cambria"/>
          <w:color w:val="000000" w:themeColor="text1"/>
          <w:sz w:val="28"/>
          <w:szCs w:val="28"/>
        </w:rPr>
        <w:t>проєкт</w:t>
      </w:r>
      <w:proofErr w:type="spellEnd"/>
      <w:r w:rsidRPr="003E2C65">
        <w:rPr>
          <w:rFonts w:ascii="Cambria" w:hAnsi="Cambria"/>
          <w:color w:val="000000" w:themeColor="text1"/>
          <w:sz w:val="28"/>
          <w:szCs w:val="28"/>
        </w:rPr>
        <w:t xml:space="preserve"> спрямований на вивчення попиту на послуги у сфері освіти для дорослих та інші освітні послуги</w:t>
      </w:r>
      <w:del w:id="0" w:author="cat" w:date="2024-04-17T18:11:00Z">
        <w:r w:rsidRPr="003E2C65" w:rsidDel="00A90EE0">
          <w:rPr>
            <w:rFonts w:ascii="Cambria" w:hAnsi="Cambria"/>
            <w:color w:val="000000" w:themeColor="text1"/>
            <w:sz w:val="28"/>
            <w:szCs w:val="28"/>
          </w:rPr>
          <w:delText xml:space="preserve"> у сфері публічних закупівель</w:delText>
        </w:r>
      </w:del>
      <w:r w:rsidRPr="003E2C65">
        <w:rPr>
          <w:rFonts w:ascii="Cambria" w:hAnsi="Cambria"/>
          <w:color w:val="000000" w:themeColor="text1"/>
          <w:sz w:val="28"/>
          <w:szCs w:val="28"/>
        </w:rPr>
        <w:t xml:space="preserve">. Я буду використовувати дані з електронної системи </w:t>
      </w:r>
      <w:ins w:id="1" w:author="cat" w:date="2024-04-17T18:11:00Z">
        <w:r w:rsidR="00A90EE0">
          <w:rPr>
            <w:rFonts w:ascii="Cambria" w:hAnsi="Cambria"/>
            <w:color w:val="000000" w:themeColor="text1"/>
            <w:sz w:val="28"/>
            <w:szCs w:val="28"/>
          </w:rPr>
          <w:t xml:space="preserve">публічних </w:t>
        </w:r>
        <w:proofErr w:type="spellStart"/>
        <w:r w:rsidR="00A90EE0">
          <w:rPr>
            <w:rFonts w:ascii="Cambria" w:hAnsi="Cambria"/>
            <w:color w:val="000000" w:themeColor="text1"/>
            <w:sz w:val="28"/>
            <w:szCs w:val="28"/>
          </w:rPr>
          <w:t>закупівель</w:t>
        </w:r>
        <w:proofErr w:type="spellEnd"/>
        <w:r w:rsidR="00A90EE0">
          <w:rPr>
            <w:rFonts w:ascii="Cambria" w:hAnsi="Cambria"/>
            <w:color w:val="000000" w:themeColor="text1"/>
            <w:sz w:val="28"/>
            <w:szCs w:val="28"/>
          </w:rPr>
          <w:t xml:space="preserve"> </w:t>
        </w:r>
      </w:ins>
      <w:r w:rsidRPr="003E2C65">
        <w:rPr>
          <w:rFonts w:ascii="Cambria" w:hAnsi="Cambria"/>
          <w:color w:val="000000" w:themeColor="text1"/>
          <w:sz w:val="28"/>
          <w:szCs w:val="28"/>
          <w:lang w:val="en-US"/>
        </w:rPr>
        <w:t>PROZORRO</w:t>
      </w:r>
      <w:r w:rsidRPr="003E2C65">
        <w:rPr>
          <w:rFonts w:ascii="Cambria" w:hAnsi="Cambria"/>
          <w:color w:val="000000" w:themeColor="text1"/>
          <w:sz w:val="28"/>
          <w:szCs w:val="28"/>
        </w:rPr>
        <w:t>.  Планую дослідити, які саме послуги є актуальними.</w:t>
      </w:r>
      <w:r w:rsidR="00B738BE" w:rsidRPr="003E2C65">
        <w:rPr>
          <w:rFonts w:ascii="Cambria" w:hAnsi="Cambria"/>
          <w:color w:val="000000" w:themeColor="text1"/>
          <w:sz w:val="28"/>
          <w:szCs w:val="28"/>
        </w:rPr>
        <w:t xml:space="preserve"> При аналізі буду враховувати зміни у законодавстві, зокрема, спричинені воєнним станом, оскільки це суттєво вплинуло на відображення інформації в системі.</w:t>
      </w:r>
    </w:p>
    <w:p w14:paraId="6DF9C543" w14:textId="3EE779D6" w:rsidR="008852C9" w:rsidRPr="003E2C65" w:rsidRDefault="008852C9" w:rsidP="00117555">
      <w:pPr>
        <w:jc w:val="both"/>
        <w:rPr>
          <w:rFonts w:ascii="Cambria" w:hAnsi="Cambria"/>
          <w:color w:val="000000" w:themeColor="text1"/>
          <w:sz w:val="28"/>
          <w:szCs w:val="28"/>
        </w:rPr>
      </w:pPr>
      <w:r w:rsidRPr="003E2C65">
        <w:rPr>
          <w:rFonts w:ascii="Cambria" w:hAnsi="Cambria"/>
          <w:color w:val="000000" w:themeColor="text1"/>
          <w:sz w:val="28"/>
          <w:szCs w:val="28"/>
        </w:rPr>
        <w:t xml:space="preserve">Моя мета – надати рекомендації </w:t>
      </w:r>
      <w:r w:rsidR="00B738BE" w:rsidRPr="003E2C65">
        <w:rPr>
          <w:rFonts w:ascii="Cambria" w:hAnsi="Cambria"/>
          <w:color w:val="000000" w:themeColor="text1"/>
          <w:sz w:val="28"/>
          <w:szCs w:val="28"/>
        </w:rPr>
        <w:t xml:space="preserve">організаціям, що надають освітні послуги, </w:t>
      </w:r>
      <w:r w:rsidRPr="003E2C65">
        <w:rPr>
          <w:rFonts w:ascii="Cambria" w:hAnsi="Cambria"/>
          <w:color w:val="000000" w:themeColor="text1"/>
          <w:sz w:val="28"/>
          <w:szCs w:val="28"/>
        </w:rPr>
        <w:t xml:space="preserve">щодо використання даних з електронної системи </w:t>
      </w:r>
      <w:proofErr w:type="spellStart"/>
      <w:r w:rsidRPr="003E2C65">
        <w:rPr>
          <w:rFonts w:ascii="Cambria" w:hAnsi="Cambria"/>
          <w:color w:val="000000" w:themeColor="text1"/>
          <w:sz w:val="28"/>
          <w:szCs w:val="28"/>
        </w:rPr>
        <w:t>закупівель</w:t>
      </w:r>
      <w:proofErr w:type="spellEnd"/>
      <w:r w:rsidRPr="003E2C65">
        <w:rPr>
          <w:rFonts w:ascii="Cambria" w:hAnsi="Cambria"/>
          <w:color w:val="000000" w:themeColor="text1"/>
          <w:sz w:val="28"/>
          <w:szCs w:val="28"/>
        </w:rPr>
        <w:t xml:space="preserve"> для планування напрямків своєї діяльності з метою отримання прибутку</w:t>
      </w:r>
      <w:r w:rsidR="00367E8E" w:rsidRPr="003E2C65">
        <w:rPr>
          <w:rFonts w:ascii="Cambria" w:hAnsi="Cambria"/>
          <w:color w:val="000000" w:themeColor="text1"/>
          <w:sz w:val="28"/>
          <w:szCs w:val="28"/>
        </w:rPr>
        <w:t>.</w:t>
      </w:r>
    </w:p>
    <w:p w14:paraId="64794635" w14:textId="00349D6A" w:rsidR="00AF11B4" w:rsidRPr="00117555" w:rsidRDefault="00AF11B4" w:rsidP="00AF11B4">
      <w:pPr>
        <w:pStyle w:val="4"/>
        <w:spacing w:before="0"/>
        <w:rPr>
          <w:rFonts w:ascii="Cambria" w:hAnsi="Cambria"/>
          <w:b/>
          <w:bCs/>
          <w:i w:val="0"/>
          <w:iCs w:val="0"/>
          <w:color w:val="000000" w:themeColor="text1"/>
          <w:sz w:val="32"/>
          <w:szCs w:val="32"/>
        </w:rPr>
      </w:pPr>
      <w:r w:rsidRPr="00117555">
        <w:rPr>
          <w:rFonts w:ascii="Cambria" w:hAnsi="Cambria"/>
          <w:b/>
          <w:bCs/>
          <w:i w:val="0"/>
          <w:iCs w:val="0"/>
          <w:color w:val="000000" w:themeColor="text1"/>
          <w:sz w:val="32"/>
          <w:szCs w:val="32"/>
        </w:rPr>
        <w:t>Вступ</w:t>
      </w:r>
    </w:p>
    <w:p w14:paraId="6BC0627F" w14:textId="3A11DABD" w:rsidR="008852C9" w:rsidRPr="003E2C65" w:rsidRDefault="00AF11B4" w:rsidP="00117555">
      <w:pPr>
        <w:jc w:val="both"/>
        <w:rPr>
          <w:rStyle w:val="a3"/>
          <w:rFonts w:ascii="Cambria" w:hAnsi="Cambria"/>
          <w:i w:val="0"/>
          <w:iCs w:val="0"/>
          <w:color w:val="000000" w:themeColor="text1"/>
          <w:sz w:val="28"/>
          <w:szCs w:val="28"/>
        </w:rPr>
      </w:pPr>
      <w:r w:rsidRPr="00803BFF">
        <w:rPr>
          <w:rStyle w:val="a3"/>
          <w:rFonts w:ascii="Cambria" w:hAnsi="Cambria"/>
          <w:i w:val="0"/>
          <w:iCs w:val="0"/>
          <w:color w:val="000000" w:themeColor="text1"/>
          <w:sz w:val="28"/>
          <w:szCs w:val="28"/>
        </w:rPr>
        <w:t xml:space="preserve">Проект зосереджений на вивченні </w:t>
      </w:r>
      <w:r w:rsidR="009D7322" w:rsidRPr="00803BFF">
        <w:rPr>
          <w:rStyle w:val="a3"/>
          <w:rFonts w:ascii="Cambria" w:hAnsi="Cambria"/>
          <w:i w:val="0"/>
          <w:iCs w:val="0"/>
          <w:color w:val="000000" w:themeColor="text1"/>
          <w:sz w:val="28"/>
          <w:szCs w:val="28"/>
        </w:rPr>
        <w:t>актуальних освітніх послуг</w:t>
      </w:r>
      <w:ins w:id="2" w:author="cat" w:date="2024-04-17T18:18:00Z">
        <w:r w:rsidR="00803BFF" w:rsidRPr="00803BFF">
          <w:rPr>
            <w:rStyle w:val="a3"/>
            <w:rFonts w:ascii="Cambria" w:hAnsi="Cambria"/>
            <w:i w:val="0"/>
            <w:iCs w:val="0"/>
            <w:color w:val="000000" w:themeColor="text1"/>
            <w:sz w:val="28"/>
            <w:szCs w:val="28"/>
          </w:rPr>
          <w:t>, проведених через</w:t>
        </w:r>
      </w:ins>
      <w:r w:rsidR="009D7322" w:rsidRPr="00803BFF">
        <w:rPr>
          <w:rStyle w:val="a3"/>
          <w:rFonts w:ascii="Cambria" w:hAnsi="Cambria"/>
          <w:i w:val="0"/>
          <w:iCs w:val="0"/>
          <w:color w:val="000000" w:themeColor="text1"/>
          <w:sz w:val="28"/>
          <w:szCs w:val="28"/>
        </w:rPr>
        <w:t xml:space="preserve"> </w:t>
      </w:r>
      <w:del w:id="3" w:author="cat" w:date="2024-04-17T18:18:00Z">
        <w:r w:rsidR="009D7322" w:rsidRPr="00803BFF" w:rsidDel="00803BFF">
          <w:rPr>
            <w:rFonts w:ascii="Cambria" w:hAnsi="Cambria"/>
            <w:color w:val="000000" w:themeColor="text1"/>
            <w:sz w:val="28"/>
            <w:szCs w:val="28"/>
            <w:rPrChange w:id="4" w:author="cat" w:date="2024-04-17T18:19:00Z">
              <w:rPr>
                <w:rFonts w:ascii="Cambria" w:hAnsi="Cambria"/>
                <w:color w:val="000000" w:themeColor="text1"/>
                <w:sz w:val="28"/>
                <w:szCs w:val="28"/>
              </w:rPr>
            </w:rPrChange>
          </w:rPr>
          <w:delText>у</w:delText>
        </w:r>
      </w:del>
      <w:r w:rsidR="009D7322" w:rsidRPr="00803BFF">
        <w:rPr>
          <w:rFonts w:ascii="Cambria" w:hAnsi="Cambria"/>
          <w:color w:val="000000" w:themeColor="text1"/>
          <w:sz w:val="28"/>
          <w:szCs w:val="28"/>
          <w:rPrChange w:id="5" w:author="cat" w:date="2024-04-17T18:19:00Z">
            <w:rPr>
              <w:rFonts w:ascii="Cambria" w:hAnsi="Cambria"/>
              <w:color w:val="000000" w:themeColor="text1"/>
              <w:sz w:val="28"/>
              <w:szCs w:val="28"/>
            </w:rPr>
          </w:rPrChange>
        </w:rPr>
        <w:t xml:space="preserve"> </w:t>
      </w:r>
      <w:ins w:id="6" w:author="cat" w:date="2024-04-17T18:12:00Z">
        <w:r w:rsidR="00803BFF" w:rsidRPr="00803BFF">
          <w:rPr>
            <w:rFonts w:ascii="Cambria" w:hAnsi="Cambria"/>
            <w:color w:val="000000" w:themeColor="text1"/>
            <w:sz w:val="28"/>
            <w:szCs w:val="28"/>
            <w:rPrChange w:id="7" w:author="cat" w:date="2024-04-17T18:19:00Z">
              <w:rPr>
                <w:rFonts w:ascii="Cambria" w:hAnsi="Cambria"/>
                <w:color w:val="000000" w:themeColor="text1"/>
                <w:sz w:val="28"/>
                <w:szCs w:val="28"/>
              </w:rPr>
            </w:rPrChange>
          </w:rPr>
          <w:t>електронн</w:t>
        </w:r>
      </w:ins>
      <w:ins w:id="8" w:author="cat" w:date="2024-04-17T18:18:00Z">
        <w:r w:rsidR="00803BFF" w:rsidRPr="00803BFF">
          <w:rPr>
            <w:rFonts w:ascii="Cambria" w:hAnsi="Cambria"/>
            <w:color w:val="000000" w:themeColor="text1"/>
            <w:sz w:val="28"/>
            <w:szCs w:val="28"/>
            <w:rPrChange w:id="9" w:author="cat" w:date="2024-04-17T18:19:00Z">
              <w:rPr>
                <w:rFonts w:ascii="Cambria" w:hAnsi="Cambria"/>
                <w:color w:val="000000" w:themeColor="text1"/>
                <w:sz w:val="28"/>
                <w:szCs w:val="28"/>
                <w:highlight w:val="yellow"/>
              </w:rPr>
            </w:rPrChange>
          </w:rPr>
          <w:t>у</w:t>
        </w:r>
      </w:ins>
      <w:ins w:id="10" w:author="cat" w:date="2024-04-17T18:12:00Z">
        <w:r w:rsidR="00803BFF" w:rsidRPr="00803BFF">
          <w:rPr>
            <w:rFonts w:ascii="Cambria" w:hAnsi="Cambria"/>
            <w:color w:val="000000" w:themeColor="text1"/>
            <w:sz w:val="28"/>
            <w:szCs w:val="28"/>
          </w:rPr>
          <w:t xml:space="preserve"> системи публічних </w:t>
        </w:r>
        <w:proofErr w:type="spellStart"/>
        <w:r w:rsidR="00803BFF" w:rsidRPr="00803BFF">
          <w:rPr>
            <w:rFonts w:ascii="Cambria" w:hAnsi="Cambria"/>
            <w:color w:val="000000" w:themeColor="text1"/>
            <w:sz w:val="28"/>
            <w:szCs w:val="28"/>
          </w:rPr>
          <w:t>закупівель</w:t>
        </w:r>
        <w:proofErr w:type="spellEnd"/>
        <w:r w:rsidR="00803BFF" w:rsidRPr="00803BFF">
          <w:rPr>
            <w:rFonts w:ascii="Cambria" w:hAnsi="Cambria"/>
            <w:color w:val="000000" w:themeColor="text1"/>
            <w:sz w:val="28"/>
            <w:szCs w:val="28"/>
          </w:rPr>
          <w:t xml:space="preserve"> </w:t>
        </w:r>
        <w:r w:rsidR="00803BFF" w:rsidRPr="00803BFF">
          <w:rPr>
            <w:rFonts w:ascii="Cambria" w:hAnsi="Cambria"/>
            <w:color w:val="000000" w:themeColor="text1"/>
            <w:sz w:val="28"/>
            <w:szCs w:val="28"/>
            <w:lang w:val="en-US"/>
          </w:rPr>
          <w:t>PROZORRO</w:t>
        </w:r>
      </w:ins>
      <w:ins w:id="11" w:author="cat" w:date="2024-04-17T18:18:00Z">
        <w:r w:rsidR="00803BFF" w:rsidRPr="00803BFF">
          <w:rPr>
            <w:rFonts w:ascii="Cambria" w:hAnsi="Cambria"/>
            <w:color w:val="000000" w:themeColor="text1"/>
            <w:sz w:val="28"/>
            <w:szCs w:val="28"/>
          </w:rPr>
          <w:t xml:space="preserve">. </w:t>
        </w:r>
      </w:ins>
      <w:del w:id="12" w:author="cat" w:date="2024-04-17T18:18:00Z">
        <w:r w:rsidR="009D7322" w:rsidRPr="00803BFF" w:rsidDel="00803BFF">
          <w:rPr>
            <w:rFonts w:ascii="Cambria" w:hAnsi="Cambria"/>
            <w:color w:val="000000" w:themeColor="text1"/>
            <w:sz w:val="28"/>
            <w:szCs w:val="28"/>
            <w:rPrChange w:id="13" w:author="cat" w:date="2024-04-17T18:19:00Z">
              <w:rPr>
                <w:rFonts w:ascii="Cambria" w:hAnsi="Cambria"/>
                <w:color w:val="000000" w:themeColor="text1"/>
                <w:sz w:val="28"/>
                <w:szCs w:val="28"/>
              </w:rPr>
            </w:rPrChange>
          </w:rPr>
          <w:delText>сфері публічних закупівель</w:delText>
        </w:r>
        <w:r w:rsidR="009D7322" w:rsidRPr="00803BFF" w:rsidDel="00803BFF">
          <w:rPr>
            <w:rStyle w:val="a3"/>
            <w:rFonts w:ascii="Cambria" w:hAnsi="Cambria"/>
            <w:i w:val="0"/>
            <w:iCs w:val="0"/>
            <w:color w:val="000000" w:themeColor="text1"/>
            <w:sz w:val="28"/>
            <w:szCs w:val="28"/>
            <w:rPrChange w:id="14" w:author="cat" w:date="2024-04-17T18:19:00Z">
              <w:rPr>
                <w:rStyle w:val="a3"/>
                <w:rFonts w:ascii="Cambria" w:hAnsi="Cambria"/>
                <w:i w:val="0"/>
                <w:iCs w:val="0"/>
                <w:color w:val="000000" w:themeColor="text1"/>
                <w:sz w:val="28"/>
                <w:szCs w:val="28"/>
              </w:rPr>
            </w:rPrChange>
          </w:rPr>
          <w:delText xml:space="preserve">. </w:delText>
        </w:r>
      </w:del>
      <w:r w:rsidRPr="00803BFF">
        <w:rPr>
          <w:rStyle w:val="a3"/>
          <w:rFonts w:ascii="Cambria" w:hAnsi="Cambria"/>
          <w:i w:val="0"/>
          <w:iCs w:val="0"/>
          <w:color w:val="000000" w:themeColor="text1"/>
          <w:sz w:val="28"/>
          <w:szCs w:val="28"/>
          <w:rPrChange w:id="15" w:author="cat" w:date="2024-04-17T18:19:00Z">
            <w:rPr>
              <w:rStyle w:val="a3"/>
              <w:rFonts w:ascii="Cambria" w:hAnsi="Cambria"/>
              <w:i w:val="0"/>
              <w:iCs w:val="0"/>
              <w:color w:val="000000" w:themeColor="text1"/>
              <w:sz w:val="28"/>
              <w:szCs w:val="28"/>
            </w:rPr>
          </w:rPrChange>
        </w:rPr>
        <w:t>Ця</w:t>
      </w:r>
      <w:r w:rsidRPr="003E2C65">
        <w:rPr>
          <w:rStyle w:val="a3"/>
          <w:rFonts w:ascii="Cambria" w:hAnsi="Cambria"/>
          <w:i w:val="0"/>
          <w:iCs w:val="0"/>
          <w:color w:val="000000" w:themeColor="text1"/>
          <w:sz w:val="28"/>
          <w:szCs w:val="28"/>
        </w:rPr>
        <w:t xml:space="preserve"> документація містить важливі деталі, які розкривають методологію, використані інструменти та отримані результати.</w:t>
      </w:r>
    </w:p>
    <w:p w14:paraId="5FD55CC6" w14:textId="77777777" w:rsidR="009D7322" w:rsidRPr="00117555" w:rsidRDefault="009D7322" w:rsidP="009D7322">
      <w:pPr>
        <w:pStyle w:val="3"/>
        <w:spacing w:before="0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117555">
        <w:rPr>
          <w:rFonts w:ascii="Cambria" w:hAnsi="Cambria"/>
          <w:b/>
          <w:bCs/>
          <w:color w:val="000000" w:themeColor="text1"/>
          <w:sz w:val="32"/>
          <w:szCs w:val="32"/>
        </w:rPr>
        <w:t>Методологія</w:t>
      </w:r>
    </w:p>
    <w:p w14:paraId="1755081A" w14:textId="77777777" w:rsidR="009D7322" w:rsidRPr="003E2C65" w:rsidRDefault="009D7322" w:rsidP="009D7322">
      <w:pPr>
        <w:pStyle w:val="3"/>
        <w:spacing w:before="0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E2C65">
        <w:rPr>
          <w:rFonts w:ascii="Cambria" w:hAnsi="Cambria"/>
          <w:b/>
          <w:bCs/>
          <w:color w:val="000000" w:themeColor="text1"/>
          <w:sz w:val="28"/>
          <w:szCs w:val="28"/>
        </w:rPr>
        <w:t>Вибір Теми</w:t>
      </w:r>
    </w:p>
    <w:p w14:paraId="34247DB3" w14:textId="58DEA1DB" w:rsidR="009D7322" w:rsidRDefault="009D7322" w:rsidP="00117555">
      <w:pPr>
        <w:pStyle w:val="a4"/>
        <w:spacing w:before="0" w:beforeAutospacing="0" w:after="0" w:afterAutospacing="0"/>
        <w:jc w:val="both"/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</w:pPr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  <w:t xml:space="preserve">Тема проекту обрана на основі інтересів та актуальності для сучасного бізнесу. Визначена проблема: ефективність використання бізнесом  електронної системи публічних </w:t>
      </w:r>
      <w:proofErr w:type="spellStart"/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  <w:t>закупівель</w:t>
      </w:r>
      <w:proofErr w:type="spellEnd"/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  <w:t xml:space="preserve"> у сфері надання освітніх послуг.</w:t>
      </w:r>
    </w:p>
    <w:p w14:paraId="6FF4464B" w14:textId="77777777" w:rsidR="00117555" w:rsidRPr="003E2C65" w:rsidRDefault="00117555" w:rsidP="009D7322">
      <w:pPr>
        <w:pStyle w:val="a4"/>
        <w:spacing w:before="0" w:beforeAutospacing="0" w:after="0" w:afterAutospacing="0"/>
        <w:rPr>
          <w:rFonts w:ascii="Cambria" w:hAnsi="Cambria"/>
          <w:color w:val="000000" w:themeColor="text1"/>
          <w:sz w:val="28"/>
          <w:szCs w:val="28"/>
        </w:rPr>
      </w:pPr>
    </w:p>
    <w:p w14:paraId="76F714F7" w14:textId="77777777" w:rsidR="009D7322" w:rsidRPr="003E2C65" w:rsidRDefault="009D7322" w:rsidP="009D7322">
      <w:pPr>
        <w:pStyle w:val="3"/>
        <w:spacing w:before="0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E2C65">
        <w:rPr>
          <w:rFonts w:ascii="Cambria" w:hAnsi="Cambria"/>
          <w:b/>
          <w:bCs/>
          <w:color w:val="000000" w:themeColor="text1"/>
          <w:sz w:val="28"/>
          <w:szCs w:val="28"/>
        </w:rPr>
        <w:t>Вибір Технологій</w:t>
      </w:r>
    </w:p>
    <w:p w14:paraId="38635AB6" w14:textId="77777777" w:rsidR="009D7322" w:rsidRPr="003E2C65" w:rsidRDefault="009D7322" w:rsidP="00117555">
      <w:pPr>
        <w:pStyle w:val="a4"/>
        <w:spacing w:before="0" w:beforeAutospacing="0" w:after="0" w:afterAutospacing="0"/>
        <w:ind w:firstLine="708"/>
        <w:jc w:val="both"/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</w:pPr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  <w:t xml:space="preserve">Для аналізу використовувались інструменти, які вивчалися протягом курсу: </w:t>
      </w:r>
    </w:p>
    <w:p w14:paraId="542B2AA3" w14:textId="77777777" w:rsidR="009D7322" w:rsidRPr="00117555" w:rsidRDefault="009D7322" w:rsidP="00117555">
      <w:pPr>
        <w:pStyle w:val="a6"/>
        <w:numPr>
          <w:ilvl w:val="0"/>
          <w:numId w:val="1"/>
        </w:numPr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17555">
        <w:rPr>
          <w:rFonts w:ascii="Cambria" w:hAnsi="Cambria"/>
          <w:color w:val="000000" w:themeColor="text1"/>
          <w:sz w:val="28"/>
          <w:szCs w:val="28"/>
        </w:rPr>
        <w:t>Excel/</w:t>
      </w:r>
      <w:proofErr w:type="spellStart"/>
      <w:r w:rsidRPr="00117555">
        <w:rPr>
          <w:rFonts w:ascii="Cambria" w:hAnsi="Cambria"/>
          <w:color w:val="000000" w:themeColor="text1"/>
          <w:sz w:val="28"/>
          <w:szCs w:val="28"/>
        </w:rPr>
        <w:t>Google</w:t>
      </w:r>
      <w:proofErr w:type="spellEnd"/>
      <w:r w:rsidRPr="00117555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117555">
        <w:rPr>
          <w:rFonts w:ascii="Cambria" w:hAnsi="Cambria"/>
          <w:color w:val="000000" w:themeColor="text1"/>
          <w:sz w:val="28"/>
          <w:szCs w:val="28"/>
        </w:rPr>
        <w:t>Sheets</w:t>
      </w:r>
      <w:proofErr w:type="spellEnd"/>
      <w:r w:rsidRPr="00117555">
        <w:rPr>
          <w:rFonts w:ascii="Cambria" w:hAnsi="Cambria"/>
          <w:color w:val="000000" w:themeColor="text1"/>
          <w:sz w:val="28"/>
          <w:szCs w:val="28"/>
        </w:rPr>
        <w:t>: Використання електронних таблиць та їхніх функцій для обробки та первинного аналізу даних.</w:t>
      </w:r>
    </w:p>
    <w:p w14:paraId="2FF296C9" w14:textId="28A51936" w:rsidR="009D7322" w:rsidRPr="00117555" w:rsidRDefault="009D7322" w:rsidP="00117555">
      <w:pPr>
        <w:pStyle w:val="a6"/>
        <w:numPr>
          <w:ilvl w:val="0"/>
          <w:numId w:val="1"/>
        </w:numPr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17555">
        <w:rPr>
          <w:rStyle w:val="a3"/>
          <w:rFonts w:ascii="Cambria" w:hAnsi="Cambria"/>
          <w:i w:val="0"/>
          <w:iCs w:val="0"/>
          <w:color w:val="000000" w:themeColor="text1"/>
          <w:sz w:val="28"/>
          <w:szCs w:val="28"/>
        </w:rPr>
        <w:t>SQL для роботи з базою даних</w:t>
      </w:r>
    </w:p>
    <w:p w14:paraId="4DAA25FC" w14:textId="77777777" w:rsidR="009D7322" w:rsidRPr="003E2C65" w:rsidRDefault="009D7322" w:rsidP="00117555">
      <w:pPr>
        <w:pStyle w:val="a4"/>
        <w:numPr>
          <w:ilvl w:val="0"/>
          <w:numId w:val="1"/>
        </w:numPr>
        <w:spacing w:before="0" w:beforeAutospacing="0" w:after="0" w:afterAutospacing="0"/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</w:pPr>
      <w:proofErr w:type="spellStart"/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  <w:t>Python</w:t>
      </w:r>
      <w:proofErr w:type="spellEnd"/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  <w:t xml:space="preserve"> для обробки даних, </w:t>
      </w:r>
    </w:p>
    <w:p w14:paraId="7FEC38DE" w14:textId="40E2EE74" w:rsidR="009D7322" w:rsidRDefault="009D7322" w:rsidP="00117555">
      <w:pPr>
        <w:pStyle w:val="a4"/>
        <w:numPr>
          <w:ilvl w:val="0"/>
          <w:numId w:val="1"/>
        </w:numPr>
        <w:spacing w:before="0" w:beforeAutospacing="0" w:after="0" w:afterAutospacing="0"/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</w:pPr>
      <w:proofErr w:type="spellStart"/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  <w:lang w:val="en-US"/>
        </w:rPr>
        <w:t>Tableu</w:t>
      </w:r>
      <w:proofErr w:type="spellEnd"/>
      <w:r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</w:rPr>
        <w:t xml:space="preserve"> для візуалізації та аналізу.</w:t>
      </w:r>
    </w:p>
    <w:p w14:paraId="5CE2BC2B" w14:textId="77777777" w:rsidR="003E2C65" w:rsidRPr="003E2C65" w:rsidRDefault="003E2C65" w:rsidP="009D7322">
      <w:pPr>
        <w:pStyle w:val="a4"/>
        <w:spacing w:before="0" w:beforeAutospacing="0" w:after="0" w:afterAutospacing="0"/>
        <w:rPr>
          <w:rFonts w:ascii="Cambria" w:hAnsi="Cambria"/>
          <w:color w:val="000000" w:themeColor="text1"/>
          <w:sz w:val="28"/>
          <w:szCs w:val="28"/>
        </w:rPr>
      </w:pPr>
    </w:p>
    <w:p w14:paraId="244EA7A4" w14:textId="77777777" w:rsidR="009D7322" w:rsidRPr="00117555" w:rsidRDefault="009D7322" w:rsidP="009D7322">
      <w:pPr>
        <w:pStyle w:val="3"/>
        <w:spacing w:before="0"/>
        <w:rPr>
          <w:rFonts w:ascii="Cambria" w:hAnsi="Cambria"/>
          <w:b/>
          <w:bCs/>
          <w:color w:val="031420"/>
          <w:sz w:val="32"/>
          <w:szCs w:val="32"/>
        </w:rPr>
      </w:pPr>
      <w:r w:rsidRPr="00117555">
        <w:rPr>
          <w:rFonts w:ascii="Cambria" w:hAnsi="Cambria"/>
          <w:b/>
          <w:bCs/>
          <w:color w:val="000000"/>
          <w:sz w:val="32"/>
          <w:szCs w:val="32"/>
        </w:rPr>
        <w:lastRenderedPageBreak/>
        <w:t>Етапи Проекту</w:t>
      </w:r>
    </w:p>
    <w:p w14:paraId="78821651" w14:textId="77777777" w:rsidR="009D7322" w:rsidRPr="00117555" w:rsidRDefault="009D7322" w:rsidP="009D7322">
      <w:pPr>
        <w:pStyle w:val="4"/>
        <w:spacing w:before="0"/>
        <w:rPr>
          <w:rFonts w:ascii="Cambria" w:hAnsi="Cambria"/>
          <w:b/>
          <w:bCs/>
          <w:i w:val="0"/>
          <w:iCs w:val="0"/>
          <w:color w:val="031420"/>
          <w:sz w:val="28"/>
          <w:szCs w:val="28"/>
        </w:rPr>
      </w:pPr>
      <w:r w:rsidRPr="00117555">
        <w:rPr>
          <w:rFonts w:ascii="Cambria" w:hAnsi="Cambria"/>
          <w:b/>
          <w:bCs/>
          <w:i w:val="0"/>
          <w:iCs w:val="0"/>
          <w:color w:val="000000"/>
          <w:sz w:val="28"/>
          <w:szCs w:val="28"/>
        </w:rPr>
        <w:t>1. Збір та Очищення Даних</w:t>
      </w:r>
    </w:p>
    <w:p w14:paraId="00242E2D" w14:textId="08FB67EA" w:rsidR="00117555" w:rsidRDefault="009D7322" w:rsidP="00EF4125">
      <w:pPr>
        <w:pStyle w:val="a4"/>
        <w:spacing w:before="0" w:beforeAutospacing="0" w:after="0" w:afterAutospacing="0"/>
        <w:ind w:firstLine="360"/>
        <w:jc w:val="both"/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r w:rsidRPr="003E2C6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 xml:space="preserve">Проведено збір даних </w:t>
      </w:r>
      <w:r w:rsidR="0011755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 xml:space="preserve">з </w:t>
      </w:r>
      <w:r w:rsidRPr="003E2C6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>електронної системи п</w:t>
      </w:r>
      <w:r w:rsidR="00E74ACF" w:rsidRPr="003E2C6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>у</w:t>
      </w:r>
      <w:r w:rsidRPr="003E2C6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 xml:space="preserve">блічних </w:t>
      </w:r>
      <w:proofErr w:type="spellStart"/>
      <w:r w:rsidRPr="003E2C6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>закупівель</w:t>
      </w:r>
      <w:proofErr w:type="spellEnd"/>
      <w:r w:rsidR="0011755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 xml:space="preserve"> </w:t>
      </w:r>
      <w:r w:rsidR="0011755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  <w:lang w:val="en-US"/>
        </w:rPr>
        <w:t>PROZORRO</w:t>
      </w:r>
      <w:r w:rsidR="0011755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>:</w:t>
      </w:r>
    </w:p>
    <w:p w14:paraId="36751609" w14:textId="404E01FB" w:rsidR="00F471F2" w:rsidRDefault="00117555" w:rsidP="00117555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Fonts w:ascii="Cambria" w:hAnsi="Cambria"/>
          <w:sz w:val="28"/>
          <w:szCs w:val="28"/>
        </w:rPr>
      </w:pPr>
      <w:r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 xml:space="preserve">Відсортовано дані за 2020-2024р.р. за кодом класифікатора </w:t>
      </w:r>
      <w:r w:rsidR="00F471F2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 xml:space="preserve">ДК 021:2015 </w:t>
      </w:r>
      <w:r w:rsidR="00F471F2" w:rsidRPr="00F471F2">
        <w:rPr>
          <w:rFonts w:ascii="Cambria" w:hAnsi="Cambria"/>
          <w:sz w:val="28"/>
          <w:szCs w:val="28"/>
        </w:rPr>
        <w:t>80400000-8 - Послуги у сфері освіти для дорослих та інші освітні послуги</w:t>
      </w:r>
      <w:r w:rsidR="00F471F2">
        <w:rPr>
          <w:rFonts w:ascii="Cambria" w:hAnsi="Cambria"/>
          <w:sz w:val="28"/>
          <w:szCs w:val="28"/>
        </w:rPr>
        <w:t>.</w:t>
      </w:r>
    </w:p>
    <w:p w14:paraId="0BAED620" w14:textId="72B55DCE" w:rsidR="00F471F2" w:rsidRPr="00EF4125" w:rsidRDefault="00EF4125" w:rsidP="00117555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Style w:val="a3"/>
          <w:rFonts w:ascii="Cambria" w:hAnsi="Cambria"/>
          <w:i w:val="0"/>
          <w:iCs w:val="0"/>
          <w:sz w:val="28"/>
          <w:szCs w:val="28"/>
        </w:rPr>
      </w:pPr>
      <w:r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>Завантажено дані (враховуючи, що дані завантажуються частинами по 1000 позицій)</w:t>
      </w:r>
    </w:p>
    <w:p w14:paraId="32DC9A67" w14:textId="4EEAD339" w:rsidR="00EF4125" w:rsidRDefault="00EF4125" w:rsidP="00117555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Об’єднано дані в один файл.</w:t>
      </w:r>
    </w:p>
    <w:p w14:paraId="21B60A93" w14:textId="77777777" w:rsidR="00EF4125" w:rsidRPr="00F471F2" w:rsidRDefault="00EF4125" w:rsidP="00EF4125">
      <w:pPr>
        <w:pStyle w:val="a4"/>
        <w:spacing w:before="0" w:beforeAutospacing="0" w:after="0" w:afterAutospacing="0"/>
        <w:ind w:left="360"/>
        <w:jc w:val="both"/>
        <w:rPr>
          <w:rFonts w:ascii="Cambria" w:hAnsi="Cambria"/>
          <w:sz w:val="28"/>
          <w:szCs w:val="28"/>
        </w:rPr>
      </w:pPr>
    </w:p>
    <w:p w14:paraId="2A6CEDC6" w14:textId="2144C2B3" w:rsidR="00142BA8" w:rsidRDefault="009D7322" w:rsidP="00EF4125">
      <w:pPr>
        <w:pStyle w:val="a4"/>
        <w:spacing w:before="0" w:beforeAutospacing="0" w:after="0" w:afterAutospacing="0"/>
        <w:ind w:firstLine="36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  <w:r w:rsidRPr="003E2C65"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  <w:t xml:space="preserve">Потім дані були очищені від аномалій та пропусків із застосуванням </w:t>
      </w:r>
      <w:r w:rsidRPr="003E2C65">
        <w:rPr>
          <w:rFonts w:ascii="Cambria" w:eastAsiaTheme="majorEastAsia" w:hAnsi="Cambria"/>
          <w:color w:val="000000" w:themeColor="text1"/>
          <w:sz w:val="28"/>
          <w:szCs w:val="28"/>
        </w:rPr>
        <w:t xml:space="preserve">Excel, зокрема </w:t>
      </w:r>
      <w:r w:rsidRPr="003E2C65">
        <w:rPr>
          <w:rFonts w:ascii="Cambria" w:eastAsiaTheme="majorEastAsia" w:hAnsi="Cambria"/>
          <w:color w:val="000000" w:themeColor="text1"/>
          <w:sz w:val="28"/>
          <w:szCs w:val="28"/>
          <w:lang w:val="en-US"/>
        </w:rPr>
        <w:t>Power</w:t>
      </w:r>
      <w:r w:rsidRPr="003E2C65">
        <w:rPr>
          <w:rFonts w:ascii="Cambria" w:eastAsiaTheme="majorEastAsia" w:hAnsi="Cambria"/>
          <w:color w:val="000000" w:themeColor="text1"/>
          <w:sz w:val="28"/>
          <w:szCs w:val="28"/>
        </w:rPr>
        <w:t xml:space="preserve"> </w:t>
      </w:r>
      <w:r w:rsidRPr="003E2C65">
        <w:rPr>
          <w:rFonts w:ascii="Cambria" w:eastAsiaTheme="majorEastAsia" w:hAnsi="Cambria"/>
          <w:color w:val="000000" w:themeColor="text1"/>
          <w:sz w:val="28"/>
          <w:szCs w:val="28"/>
          <w:lang w:val="en-US"/>
        </w:rPr>
        <w:t>Q</w:t>
      </w:r>
      <w:r w:rsidR="00D32576" w:rsidRPr="003E2C65">
        <w:rPr>
          <w:rFonts w:ascii="Cambria" w:eastAsiaTheme="majorEastAsia" w:hAnsi="Cambria"/>
          <w:color w:val="000000" w:themeColor="text1"/>
          <w:sz w:val="28"/>
          <w:szCs w:val="28"/>
          <w:lang w:val="en-US"/>
        </w:rPr>
        <w:t>uery</w:t>
      </w:r>
      <w:r w:rsidR="00D32576" w:rsidRPr="003E2C65">
        <w:rPr>
          <w:rFonts w:ascii="Cambria" w:eastAsiaTheme="majorEastAsia" w:hAnsi="Cambria"/>
          <w:color w:val="000000" w:themeColor="text1"/>
          <w:sz w:val="28"/>
          <w:szCs w:val="28"/>
        </w:rPr>
        <w:t>.</w:t>
      </w:r>
    </w:p>
    <w:p w14:paraId="7580068F" w14:textId="7CDE3356" w:rsidR="00142BA8" w:rsidRDefault="00142BA8" w:rsidP="00EF4125">
      <w:pPr>
        <w:pStyle w:val="a4"/>
        <w:spacing w:before="0" w:beforeAutospacing="0" w:after="0" w:afterAutospacing="0"/>
        <w:ind w:firstLine="36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  <w:r w:rsidRPr="003E2C65">
        <w:rPr>
          <w:rFonts w:ascii="Cambria" w:eastAsiaTheme="majorEastAsia" w:hAnsi="Cambria"/>
          <w:color w:val="000000" w:themeColor="text1"/>
          <w:sz w:val="28"/>
          <w:szCs w:val="28"/>
        </w:rPr>
        <w:t xml:space="preserve">Далі робота з даними за допомогою </w:t>
      </w:r>
      <w:r w:rsidRPr="003E2C65">
        <w:rPr>
          <w:rFonts w:ascii="Cambria" w:eastAsiaTheme="majorEastAsia" w:hAnsi="Cambria"/>
          <w:color w:val="000000" w:themeColor="text1"/>
          <w:sz w:val="28"/>
          <w:szCs w:val="28"/>
          <w:lang w:val="en-US"/>
        </w:rPr>
        <w:t>SQL</w:t>
      </w:r>
      <w:r w:rsidR="00EF4125">
        <w:rPr>
          <w:rFonts w:ascii="Cambria" w:eastAsiaTheme="majorEastAsia" w:hAnsi="Cambria"/>
          <w:color w:val="000000" w:themeColor="text1"/>
          <w:sz w:val="28"/>
          <w:szCs w:val="28"/>
        </w:rPr>
        <w:t>.</w:t>
      </w:r>
    </w:p>
    <w:p w14:paraId="736462A6" w14:textId="02898B00" w:rsidR="00EF4125" w:rsidRDefault="00EF4125" w:rsidP="00EF4125">
      <w:pPr>
        <w:pStyle w:val="a4"/>
        <w:spacing w:before="0" w:beforeAutospacing="0" w:after="0" w:afterAutospacing="0"/>
        <w:ind w:firstLine="36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  <w:r>
        <w:rPr>
          <w:rFonts w:ascii="Cambria" w:eastAsiaTheme="majorEastAsia" w:hAnsi="Cambria"/>
          <w:color w:val="000000" w:themeColor="text1"/>
          <w:sz w:val="28"/>
          <w:szCs w:val="28"/>
        </w:rPr>
        <w:t xml:space="preserve">Для того, щоб відсортувати дані про закупівлі послуг з навчання з публічних </w:t>
      </w:r>
      <w:proofErr w:type="spellStart"/>
      <w:r>
        <w:rPr>
          <w:rFonts w:ascii="Cambria" w:eastAsiaTheme="majorEastAsia" w:hAnsi="Cambria"/>
          <w:color w:val="000000" w:themeColor="text1"/>
          <w:sz w:val="28"/>
          <w:szCs w:val="28"/>
        </w:rPr>
        <w:t>закупівель</w:t>
      </w:r>
      <w:proofErr w:type="spellEnd"/>
      <w:r>
        <w:rPr>
          <w:rFonts w:ascii="Cambria" w:eastAsiaTheme="majorEastAsia" w:hAnsi="Cambria"/>
          <w:color w:val="000000" w:themeColor="text1"/>
          <w:sz w:val="28"/>
          <w:szCs w:val="28"/>
        </w:rPr>
        <w:t xml:space="preserve"> та охорони праці було зроблено наступний запит:</w:t>
      </w:r>
    </w:p>
    <w:p w14:paraId="71A629A2" w14:textId="350B1A88" w:rsidR="00EF4125" w:rsidRPr="00EF4125" w:rsidRDefault="005E08C8" w:rsidP="00EF4125">
      <w:pPr>
        <w:pStyle w:val="a4"/>
        <w:spacing w:before="0" w:beforeAutospacing="0" w:after="0" w:afterAutospacing="0"/>
        <w:ind w:firstLine="36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  <w:r>
        <w:rPr>
          <w:rFonts w:ascii="Cambria" w:eastAsiaTheme="majorEastAsia" w:hAnsi="Cambria"/>
          <w:color w:val="000000" w:themeColor="text1"/>
          <w:sz w:val="28"/>
          <w:szCs w:val="28"/>
        </w:rPr>
        <w:t>,</w:t>
      </w:r>
      <w:r w:rsidR="00EF4125" w:rsidRPr="00EF4125">
        <w:rPr>
          <w:rFonts w:ascii="Cambria" w:eastAsiaTheme="majorEastAsia" w:hAnsi="Cambria"/>
          <w:color w:val="000000" w:themeColor="text1"/>
          <w:sz w:val="28"/>
          <w:szCs w:val="28"/>
        </w:rPr>
        <w:drawing>
          <wp:inline distT="0" distB="0" distL="0" distR="0" wp14:anchorId="61409C52" wp14:editId="45A6E879">
            <wp:extent cx="5943600" cy="2131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F133" w14:textId="1AB34C18" w:rsidR="00A90EE0" w:rsidRDefault="005E08C8" w:rsidP="00142BA8">
      <w:pPr>
        <w:pStyle w:val="a4"/>
        <w:spacing w:before="0" w:beforeAutospacing="0" w:after="0" w:afterAutospacing="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  <w:r>
        <w:rPr>
          <w:rFonts w:ascii="Cambria" w:eastAsiaTheme="majorEastAsia" w:hAnsi="Cambria"/>
          <w:color w:val="000000" w:themeColor="text1"/>
          <w:sz w:val="28"/>
          <w:szCs w:val="28"/>
        </w:rPr>
        <w:tab/>
        <w:t>На етапі створення віз</w:t>
      </w:r>
      <w:del w:id="16" w:author="cat" w:date="2024-04-17T18:06:00Z">
        <w:r w:rsidDel="00A90EE0">
          <w:rPr>
            <w:rFonts w:ascii="Cambria" w:eastAsiaTheme="majorEastAsia" w:hAnsi="Cambria"/>
            <w:color w:val="000000" w:themeColor="text1"/>
            <w:sz w:val="28"/>
            <w:szCs w:val="28"/>
          </w:rPr>
          <w:delText>а</w:delText>
        </w:r>
      </w:del>
      <w:ins w:id="17" w:author="cat" w:date="2024-04-17T18:06:00Z">
        <w:r w:rsidR="00A90EE0">
          <w:rPr>
            <w:rFonts w:ascii="Cambria" w:eastAsiaTheme="majorEastAsia" w:hAnsi="Cambria"/>
            <w:color w:val="000000" w:themeColor="text1"/>
            <w:sz w:val="28"/>
            <w:szCs w:val="28"/>
          </w:rPr>
          <w:t>уа</w:t>
        </w:r>
      </w:ins>
      <w:r>
        <w:rPr>
          <w:rFonts w:ascii="Cambria" w:eastAsiaTheme="majorEastAsia" w:hAnsi="Cambria"/>
          <w:color w:val="000000" w:themeColor="text1"/>
          <w:sz w:val="28"/>
          <w:szCs w:val="28"/>
        </w:rPr>
        <w:t xml:space="preserve">лізацій було виявлено, що, оскільки замовники по різному зазначили інформацію про постачальників у системі, це створює певні проблеми. </w:t>
      </w:r>
    </w:p>
    <w:p w14:paraId="0A287F4D" w14:textId="728D0C7D" w:rsidR="005E08C8" w:rsidRDefault="005E08C8" w:rsidP="00A90EE0">
      <w:pPr>
        <w:pStyle w:val="a4"/>
        <w:spacing w:before="0" w:beforeAutospacing="0" w:after="0" w:afterAutospacing="0"/>
        <w:ind w:left="72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  <w:r>
        <w:rPr>
          <w:rFonts w:ascii="Cambria" w:eastAsiaTheme="majorEastAsia" w:hAnsi="Cambria"/>
          <w:color w:val="000000" w:themeColor="text1"/>
          <w:sz w:val="28"/>
          <w:szCs w:val="28"/>
        </w:rPr>
        <w:t xml:space="preserve">Наприклад, у постачальника з кодом ЄДРПОУ було зазначено назви: </w:t>
      </w:r>
    </w:p>
    <w:p w14:paraId="10955430" w14:textId="4668442C" w:rsidR="00EF4125" w:rsidRPr="00A90EE0" w:rsidRDefault="005E08C8" w:rsidP="00A90EE0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18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</w:pPr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19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ТОВАРИСТВО З ОБМЕЖЕНОЮ ВІДПОВІДАЛЬНІСТЮ </w:t>
      </w:r>
      <w:del w:id="20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21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22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23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24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КОНСАЛТИНГОВА ГРУПА </w:t>
      </w:r>
      <w:del w:id="25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26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27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28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29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ЦЕНТР ДЕРЖАВНИХ ЗАМОВЛЕНЬ</w:t>
      </w:r>
      <w:del w:id="30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31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32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33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»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34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 </w:t>
      </w:r>
    </w:p>
    <w:p w14:paraId="2A6F65A2" w14:textId="19A7E106" w:rsidR="005E08C8" w:rsidRPr="00A90EE0" w:rsidRDefault="005E08C8" w:rsidP="00A90EE0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35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</w:pPr>
      <w:del w:id="36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37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38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39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40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Консалтингова група </w:t>
      </w:r>
      <w:del w:id="41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42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43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44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45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Центр державних замовлень</w:t>
      </w:r>
      <w:del w:id="46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47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48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49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»</w:t>
        </w:r>
      </w:ins>
    </w:p>
    <w:p w14:paraId="00388699" w14:textId="42711A14" w:rsidR="005E08C8" w:rsidRPr="00A90EE0" w:rsidRDefault="005E08C8" w:rsidP="00A90EE0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50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</w:pPr>
      <w:del w:id="51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52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53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54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55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ТОВ Консалтингова група </w:t>
      </w:r>
      <w:del w:id="56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57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58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59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60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Центр державних замовлень</w:t>
      </w:r>
      <w:del w:id="61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62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63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64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»</w:t>
        </w:r>
      </w:ins>
    </w:p>
    <w:p w14:paraId="7C4D7F37" w14:textId="1135650C" w:rsidR="005E08C8" w:rsidRPr="00A90EE0" w:rsidRDefault="005E08C8" w:rsidP="00A90EE0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65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</w:pPr>
      <w:proofErr w:type="spellStart"/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66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Колсалтингова</w:t>
      </w:r>
      <w:proofErr w:type="spellEnd"/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67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 </w:t>
      </w:r>
      <w:proofErr w:type="spellStart"/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68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група</w:t>
      </w:r>
      <w:del w:id="69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70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71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72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»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73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Центр</w:t>
      </w:r>
      <w:proofErr w:type="spellEnd"/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74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 державних замовлень</w:t>
      </w:r>
      <w:del w:id="75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76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77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78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»</w:t>
        </w:r>
      </w:ins>
    </w:p>
    <w:p w14:paraId="17847D3E" w14:textId="52900855" w:rsidR="005E08C8" w:rsidRPr="00A90EE0" w:rsidRDefault="005E08C8" w:rsidP="00A90EE0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79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</w:pPr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80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Консалтингова група </w:t>
      </w:r>
      <w:del w:id="81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82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83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84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85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Центр державних </w:t>
      </w:r>
      <w:proofErr w:type="spellStart"/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86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замовлень</w:t>
      </w:r>
      <w:del w:id="87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88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89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90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»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91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ТзОВ</w:t>
      </w:r>
      <w:proofErr w:type="spellEnd"/>
    </w:p>
    <w:p w14:paraId="7685B434" w14:textId="44E19CA8" w:rsidR="005E08C8" w:rsidRPr="00A90EE0" w:rsidRDefault="005E08C8" w:rsidP="00A90EE0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92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</w:pPr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93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ТзОВ </w:t>
      </w:r>
      <w:del w:id="94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95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96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97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98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 xml:space="preserve"> Консалтингова група </w:t>
      </w:r>
      <w:del w:id="99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100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101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102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«</w:t>
        </w:r>
      </w:ins>
      <w:r w:rsidRPr="00A90EE0">
        <w:rPr>
          <w:rFonts w:ascii="Cambria" w:eastAsiaTheme="majorEastAsia" w:hAnsi="Cambria"/>
          <w:i/>
          <w:iCs/>
          <w:color w:val="000000" w:themeColor="text1"/>
          <w:sz w:val="28"/>
          <w:szCs w:val="28"/>
          <w:rPrChange w:id="103" w:author="cat" w:date="2024-04-17T18:09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t>Центр державних замовлень</w:t>
      </w:r>
      <w:del w:id="104" w:author="cat" w:date="2024-04-17T18:08:00Z">
        <w:r w:rsidRPr="00A90EE0" w:rsidDel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105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delText>"</w:delText>
        </w:r>
      </w:del>
      <w:ins w:id="106" w:author="cat" w:date="2024-04-17T18:08:00Z">
        <w:r w:rsidR="00A90EE0" w:rsidRPr="00A90EE0">
          <w:rPr>
            <w:rFonts w:ascii="Cambria" w:eastAsiaTheme="majorEastAsia" w:hAnsi="Cambria"/>
            <w:i/>
            <w:iCs/>
            <w:color w:val="000000" w:themeColor="text1"/>
            <w:sz w:val="28"/>
            <w:szCs w:val="28"/>
            <w:rPrChange w:id="107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»</w:t>
        </w:r>
      </w:ins>
    </w:p>
    <w:p w14:paraId="26C2BFBC" w14:textId="433BB41E" w:rsidR="00A90EE0" w:rsidRPr="00A90EE0" w:rsidRDefault="00A90EE0" w:rsidP="00A90EE0">
      <w:pPr>
        <w:pStyle w:val="a4"/>
        <w:spacing w:before="0" w:beforeAutospacing="0" w:after="0" w:afterAutospacing="0"/>
        <w:ind w:left="142" w:firstLine="218"/>
        <w:jc w:val="both"/>
        <w:rPr>
          <w:rFonts w:ascii="Cambria" w:eastAsiaTheme="majorEastAsia" w:hAnsi="Cambria"/>
          <w:color w:val="000000" w:themeColor="text1"/>
          <w:sz w:val="28"/>
          <w:szCs w:val="28"/>
          <w:rPrChange w:id="108" w:author="cat" w:date="2024-04-17T18:04:00Z">
            <w:rPr>
              <w:rFonts w:ascii="Cambria" w:eastAsiaTheme="majorEastAsia" w:hAnsi="Cambria"/>
              <w:color w:val="000000" w:themeColor="text1"/>
              <w:sz w:val="28"/>
              <w:szCs w:val="28"/>
              <w:lang w:val="ru-RU"/>
            </w:rPr>
          </w:rPrChange>
        </w:rPr>
        <w:pPrChange w:id="109" w:author="cat" w:date="2024-04-17T18:06:00Z">
          <w:pPr>
            <w:pStyle w:val="a4"/>
            <w:spacing w:before="0" w:beforeAutospacing="0" w:after="0" w:afterAutospacing="0"/>
            <w:ind w:left="720"/>
            <w:jc w:val="both"/>
          </w:pPr>
        </w:pPrChange>
      </w:pPr>
      <w:r>
        <w:rPr>
          <w:rFonts w:ascii="Cambria" w:eastAsiaTheme="majorEastAsia" w:hAnsi="Cambria"/>
          <w:color w:val="000000" w:themeColor="text1"/>
          <w:sz w:val="28"/>
          <w:szCs w:val="28"/>
        </w:rPr>
        <w:t xml:space="preserve">Тому було проведено додаткову обробку даних у </w:t>
      </w:r>
      <w:r w:rsidRPr="003E2C65">
        <w:rPr>
          <w:rFonts w:ascii="Cambria" w:eastAsiaTheme="majorEastAsia" w:hAnsi="Cambria"/>
          <w:color w:val="000000" w:themeColor="text1"/>
          <w:sz w:val="28"/>
          <w:szCs w:val="28"/>
        </w:rPr>
        <w:t>Excel,</w:t>
      </w:r>
      <w:r>
        <w:rPr>
          <w:rFonts w:ascii="Cambria" w:eastAsiaTheme="majorEastAsia" w:hAnsi="Cambria"/>
          <w:color w:val="000000" w:themeColor="text1"/>
          <w:sz w:val="28"/>
          <w:szCs w:val="28"/>
        </w:rPr>
        <w:t xml:space="preserve"> а потім довантажено файл у </w:t>
      </w:r>
      <w:proofErr w:type="spellStart"/>
      <w:ins w:id="110" w:author="cat" w:date="2024-04-17T18:04:00Z">
        <w:r>
          <w:rPr>
            <w:rFonts w:ascii="Cambria" w:eastAsiaTheme="majorEastAsia" w:hAnsi="Cambria"/>
            <w:color w:val="000000" w:themeColor="text1"/>
            <w:sz w:val="28"/>
            <w:szCs w:val="28"/>
            <w:lang w:val="en-US"/>
          </w:rPr>
          <w:t>Tableu</w:t>
        </w:r>
        <w:proofErr w:type="spellEnd"/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 xml:space="preserve"> та під’єд</w:t>
        </w:r>
      </w:ins>
      <w:ins w:id="111" w:author="cat" w:date="2024-04-17T18:05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>н</w:t>
        </w:r>
      </w:ins>
      <w:ins w:id="112" w:author="cat" w:date="2024-04-17T18:04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>ано</w:t>
        </w:r>
      </w:ins>
      <w:ins w:id="113" w:author="cat" w:date="2024-04-17T18:05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 xml:space="preserve"> до </w:t>
        </w:r>
      </w:ins>
      <w:ins w:id="114" w:author="cat" w:date="2024-04-17T18:06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>наявного джерела даних.</w:t>
        </w:r>
      </w:ins>
    </w:p>
    <w:p w14:paraId="5FECC112" w14:textId="2F31479E" w:rsidR="00142BA8" w:rsidRPr="00A90EE0" w:rsidRDefault="00142BA8" w:rsidP="00142BA8">
      <w:pPr>
        <w:pStyle w:val="a4"/>
        <w:spacing w:before="0" w:beforeAutospacing="0" w:after="0" w:afterAutospacing="0"/>
        <w:jc w:val="both"/>
        <w:rPr>
          <w:rFonts w:ascii="Cambria" w:eastAsiaTheme="majorEastAsia" w:hAnsi="Cambria"/>
          <w:b/>
          <w:bCs/>
          <w:color w:val="000000" w:themeColor="text1"/>
          <w:sz w:val="28"/>
          <w:szCs w:val="28"/>
          <w:rPrChange w:id="115" w:author="cat" w:date="2024-04-17T18:07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</w:pPr>
      <w:r w:rsidRPr="00A90EE0">
        <w:rPr>
          <w:rFonts w:ascii="Cambria" w:eastAsiaTheme="majorEastAsia" w:hAnsi="Cambria"/>
          <w:b/>
          <w:bCs/>
          <w:color w:val="000000" w:themeColor="text1"/>
          <w:sz w:val="28"/>
          <w:szCs w:val="28"/>
          <w:rPrChange w:id="116" w:author="cat" w:date="2024-04-17T18:07:00Z">
            <w:rPr>
              <w:rFonts w:ascii="Cambria" w:eastAsiaTheme="majorEastAsia" w:hAnsi="Cambria"/>
              <w:color w:val="000000" w:themeColor="text1"/>
              <w:sz w:val="28"/>
              <w:szCs w:val="28"/>
            </w:rPr>
          </w:rPrChange>
        </w:rPr>
        <w:lastRenderedPageBreak/>
        <w:t>2. Аналіз даних.</w:t>
      </w:r>
    </w:p>
    <w:p w14:paraId="168EBA5C" w14:textId="7396FAEF" w:rsidR="00142BA8" w:rsidRPr="00803BFF" w:rsidRDefault="00A90EE0" w:rsidP="00142BA8">
      <w:pPr>
        <w:pStyle w:val="a4"/>
        <w:spacing w:before="0" w:beforeAutospacing="0" w:after="0" w:afterAutospacing="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  <w:ins w:id="117" w:author="cat" w:date="2024-04-17T18:08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 xml:space="preserve">Аналіз даних та створення відповідних візуалізацій було проведено з використанням можливостей </w:t>
        </w:r>
      </w:ins>
      <w:del w:id="118" w:author="cat" w:date="2024-04-17T18:08:00Z">
        <w:r w:rsidR="00142BA8" w:rsidRPr="003E2C65" w:rsidDel="00A90EE0">
          <w:rPr>
            <w:rFonts w:ascii="Cambria" w:eastAsiaTheme="majorEastAsia" w:hAnsi="Cambria"/>
            <w:color w:val="000000" w:themeColor="text1"/>
            <w:sz w:val="28"/>
            <w:szCs w:val="28"/>
          </w:rPr>
          <w:delText>Використано</w:delText>
        </w:r>
      </w:del>
      <w:r w:rsidR="00142BA8" w:rsidRPr="003E2C65">
        <w:rPr>
          <w:rFonts w:ascii="Cambria" w:eastAsiaTheme="majorEastAsia" w:hAnsi="Cambria"/>
          <w:color w:val="000000" w:themeColor="text1"/>
          <w:sz w:val="28"/>
          <w:szCs w:val="28"/>
        </w:rPr>
        <w:t xml:space="preserve"> </w:t>
      </w:r>
      <w:proofErr w:type="spellStart"/>
      <w:r w:rsidR="00142BA8" w:rsidRPr="003E2C65">
        <w:rPr>
          <w:rStyle w:val="a3"/>
          <w:rFonts w:ascii="Cambria" w:eastAsiaTheme="majorEastAsia" w:hAnsi="Cambria"/>
          <w:i w:val="0"/>
          <w:iCs w:val="0"/>
          <w:color w:val="000000" w:themeColor="text1"/>
          <w:sz w:val="28"/>
          <w:szCs w:val="28"/>
          <w:lang w:val="en-US"/>
        </w:rPr>
        <w:t>Tableu</w:t>
      </w:r>
      <w:proofErr w:type="spellEnd"/>
      <w:ins w:id="119" w:author="cat" w:date="2024-04-17T18:08:00Z">
        <w:r>
          <w:rPr>
            <w:rStyle w:val="a3"/>
            <w:rFonts w:ascii="Cambria" w:eastAsiaTheme="majorEastAsia" w:hAnsi="Cambria"/>
            <w:i w:val="0"/>
            <w:iCs w:val="0"/>
            <w:color w:val="000000" w:themeColor="text1"/>
            <w:sz w:val="28"/>
            <w:szCs w:val="28"/>
          </w:rPr>
          <w:t>.</w:t>
        </w:r>
      </w:ins>
    </w:p>
    <w:p w14:paraId="385C755D" w14:textId="782E5985" w:rsidR="00D32576" w:rsidRPr="003E2C65" w:rsidRDefault="00D32576" w:rsidP="00D32576">
      <w:pPr>
        <w:pStyle w:val="a4"/>
        <w:spacing w:before="0" w:beforeAutospacing="0" w:after="0" w:afterAutospacing="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</w:p>
    <w:p w14:paraId="252D45D8" w14:textId="3B3A49CC" w:rsidR="004B3D07" w:rsidRDefault="00A90EE0" w:rsidP="00D32576">
      <w:pPr>
        <w:pStyle w:val="a4"/>
        <w:spacing w:before="0" w:beforeAutospacing="0" w:after="0" w:afterAutospacing="0"/>
        <w:jc w:val="both"/>
        <w:rPr>
          <w:ins w:id="120" w:author="cat" w:date="2024-04-17T18:09:00Z"/>
          <w:rFonts w:ascii="Cambria" w:eastAsiaTheme="majorEastAsia" w:hAnsi="Cambria"/>
          <w:b/>
          <w:bCs/>
          <w:color w:val="000000" w:themeColor="text1"/>
          <w:sz w:val="28"/>
          <w:szCs w:val="28"/>
        </w:rPr>
      </w:pPr>
      <w:ins w:id="121" w:author="cat" w:date="2024-04-17T18:09:00Z">
        <w:r w:rsidRPr="00A90EE0">
          <w:rPr>
            <w:rFonts w:ascii="Cambria" w:eastAsiaTheme="majorEastAsia" w:hAnsi="Cambria"/>
            <w:b/>
            <w:bCs/>
            <w:color w:val="000000" w:themeColor="text1"/>
            <w:sz w:val="28"/>
            <w:szCs w:val="28"/>
            <w:rPrChange w:id="122" w:author="cat" w:date="2024-04-17T18:09:00Z">
              <w:rPr>
                <w:rFonts w:ascii="Cambria" w:eastAsiaTheme="majorEastAsia" w:hAnsi="Cambria"/>
                <w:color w:val="000000" w:themeColor="text1"/>
                <w:sz w:val="28"/>
                <w:szCs w:val="28"/>
              </w:rPr>
            </w:rPrChange>
          </w:rPr>
          <w:t>Висновки</w:t>
        </w:r>
      </w:ins>
    </w:p>
    <w:p w14:paraId="6C5E1A94" w14:textId="140AFD35" w:rsidR="00E62AF8" w:rsidRDefault="00A90EE0" w:rsidP="00E62AF8">
      <w:pPr>
        <w:pStyle w:val="a4"/>
        <w:spacing w:before="0" w:beforeAutospacing="0" w:after="0" w:afterAutospacing="0"/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proofErr w:type="spellStart"/>
      <w:ins w:id="123" w:author="cat" w:date="2024-04-17T18:09:00Z">
        <w:r w:rsidRPr="00A90EE0">
          <w:rPr>
            <w:rFonts w:ascii="Cambria" w:eastAsiaTheme="majorEastAsia" w:hAnsi="Cambria"/>
            <w:color w:val="000000" w:themeColor="text1"/>
            <w:sz w:val="28"/>
            <w:szCs w:val="28"/>
            <w:rPrChange w:id="124" w:author="cat" w:date="2024-04-17T18:10:00Z">
              <w:rPr>
                <w:rFonts w:ascii="Cambria" w:eastAsiaTheme="majorEastAsia" w:hAnsi="Cambria"/>
                <w:b/>
                <w:bCs/>
                <w:color w:val="000000" w:themeColor="text1"/>
                <w:sz w:val="28"/>
                <w:szCs w:val="28"/>
              </w:rPr>
            </w:rPrChange>
          </w:rPr>
          <w:t>Проєкт</w:t>
        </w:r>
        <w:proofErr w:type="spellEnd"/>
        <w:r w:rsidRPr="00A90EE0">
          <w:rPr>
            <w:rFonts w:ascii="Cambria" w:eastAsiaTheme="majorEastAsia" w:hAnsi="Cambria"/>
            <w:color w:val="000000" w:themeColor="text1"/>
            <w:sz w:val="28"/>
            <w:szCs w:val="28"/>
            <w:rPrChange w:id="125" w:author="cat" w:date="2024-04-17T18:10:00Z">
              <w:rPr>
                <w:rFonts w:ascii="Cambria" w:eastAsiaTheme="majorEastAsia" w:hAnsi="Cambria"/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 дає змогу </w:t>
        </w:r>
      </w:ins>
      <w:ins w:id="126" w:author="cat" w:date="2024-04-17T18:10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 xml:space="preserve">отримати </w:t>
        </w:r>
      </w:ins>
      <w:r w:rsidR="003240CA">
        <w:rPr>
          <w:rFonts w:ascii="Cambria" w:eastAsiaTheme="majorEastAsia" w:hAnsi="Cambria"/>
          <w:color w:val="000000" w:themeColor="text1"/>
          <w:sz w:val="28"/>
          <w:szCs w:val="28"/>
        </w:rPr>
        <w:t>глибок</w:t>
      </w:r>
      <w:r w:rsidR="00E62AF8">
        <w:rPr>
          <w:rFonts w:ascii="Cambria" w:eastAsiaTheme="majorEastAsia" w:hAnsi="Cambria"/>
          <w:color w:val="000000" w:themeColor="text1"/>
          <w:sz w:val="28"/>
          <w:szCs w:val="28"/>
        </w:rPr>
        <w:t>е</w:t>
      </w:r>
      <w:r w:rsidR="003240CA">
        <w:rPr>
          <w:rFonts w:ascii="Cambria" w:eastAsiaTheme="majorEastAsia" w:hAnsi="Cambria"/>
          <w:color w:val="000000" w:themeColor="text1"/>
          <w:sz w:val="28"/>
          <w:szCs w:val="28"/>
        </w:rPr>
        <w:t xml:space="preserve"> розуміння</w:t>
      </w:r>
      <w:ins w:id="127" w:author="cat" w:date="2024-04-17T18:10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 xml:space="preserve"> щодо </w:t>
        </w:r>
        <w:proofErr w:type="spellStart"/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>закупів</w:t>
        </w:r>
      </w:ins>
      <w:ins w:id="128" w:author="cat" w:date="2024-04-17T18:13:00Z">
        <w:r w:rsidR="00803BFF">
          <w:rPr>
            <w:rFonts w:ascii="Cambria" w:eastAsiaTheme="majorEastAsia" w:hAnsi="Cambria"/>
            <w:color w:val="000000" w:themeColor="text1"/>
            <w:sz w:val="28"/>
            <w:szCs w:val="28"/>
          </w:rPr>
          <w:t>е</w:t>
        </w:r>
      </w:ins>
      <w:ins w:id="129" w:author="cat" w:date="2024-04-17T18:10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>л</w:t>
        </w:r>
      </w:ins>
      <w:ins w:id="130" w:author="cat" w:date="2024-04-17T18:13:00Z">
        <w:r w:rsidR="00803BFF">
          <w:rPr>
            <w:rFonts w:ascii="Cambria" w:eastAsiaTheme="majorEastAsia" w:hAnsi="Cambria"/>
            <w:color w:val="000000" w:themeColor="text1"/>
            <w:sz w:val="28"/>
            <w:szCs w:val="28"/>
          </w:rPr>
          <w:t>ь</w:t>
        </w:r>
      </w:ins>
      <w:proofErr w:type="spellEnd"/>
      <w:ins w:id="131" w:author="cat" w:date="2024-04-17T18:10:00Z">
        <w:r>
          <w:rPr>
            <w:rFonts w:ascii="Cambria" w:eastAsiaTheme="majorEastAsia" w:hAnsi="Cambria"/>
            <w:color w:val="000000" w:themeColor="text1"/>
            <w:sz w:val="28"/>
            <w:szCs w:val="28"/>
          </w:rPr>
          <w:t xml:space="preserve"> освітніх послуг через </w:t>
        </w:r>
      </w:ins>
      <w:ins w:id="132" w:author="cat" w:date="2024-04-17T18:13:00Z">
        <w:r w:rsidR="00803BFF" w:rsidRPr="003E2C65">
          <w:rPr>
            <w:rFonts w:ascii="Cambria" w:hAnsi="Cambria"/>
            <w:color w:val="000000" w:themeColor="text1"/>
            <w:sz w:val="28"/>
            <w:szCs w:val="28"/>
          </w:rPr>
          <w:t>електронн</w:t>
        </w:r>
        <w:r w:rsidR="00803BFF">
          <w:rPr>
            <w:rFonts w:ascii="Cambria" w:hAnsi="Cambria"/>
            <w:color w:val="000000" w:themeColor="text1"/>
            <w:sz w:val="28"/>
            <w:szCs w:val="28"/>
          </w:rPr>
          <w:t>у</w:t>
        </w:r>
        <w:r w:rsidR="00803BFF" w:rsidRPr="003E2C65">
          <w:rPr>
            <w:rFonts w:ascii="Cambria" w:hAnsi="Cambria"/>
            <w:color w:val="000000" w:themeColor="text1"/>
            <w:sz w:val="28"/>
            <w:szCs w:val="28"/>
          </w:rPr>
          <w:t xml:space="preserve"> систем</w:t>
        </w:r>
      </w:ins>
      <w:r w:rsidR="003240CA" w:rsidRPr="003240CA">
        <w:rPr>
          <w:rFonts w:ascii="Cambria" w:hAnsi="Cambria"/>
          <w:color w:val="000000" w:themeColor="text1"/>
          <w:sz w:val="28"/>
          <w:szCs w:val="28"/>
        </w:rPr>
        <w:t>у</w:t>
      </w:r>
      <w:ins w:id="133" w:author="cat" w:date="2024-04-17T18:13:00Z">
        <w:r w:rsidR="00803BFF" w:rsidRPr="003E2C65">
          <w:rPr>
            <w:rFonts w:ascii="Cambria" w:hAnsi="Cambria"/>
            <w:color w:val="000000" w:themeColor="text1"/>
            <w:sz w:val="28"/>
            <w:szCs w:val="28"/>
          </w:rPr>
          <w:t xml:space="preserve"> </w:t>
        </w:r>
        <w:r w:rsidR="00803BFF">
          <w:rPr>
            <w:rFonts w:ascii="Cambria" w:hAnsi="Cambria"/>
            <w:color w:val="000000" w:themeColor="text1"/>
            <w:sz w:val="28"/>
            <w:szCs w:val="28"/>
          </w:rPr>
          <w:t xml:space="preserve">публічних </w:t>
        </w:r>
        <w:proofErr w:type="spellStart"/>
        <w:r w:rsidR="00803BFF">
          <w:rPr>
            <w:rFonts w:ascii="Cambria" w:hAnsi="Cambria"/>
            <w:color w:val="000000" w:themeColor="text1"/>
            <w:sz w:val="28"/>
            <w:szCs w:val="28"/>
          </w:rPr>
          <w:t>закупівель</w:t>
        </w:r>
        <w:proofErr w:type="spellEnd"/>
        <w:r w:rsidR="00803BFF">
          <w:rPr>
            <w:rFonts w:ascii="Cambria" w:hAnsi="Cambria"/>
            <w:color w:val="000000" w:themeColor="text1"/>
            <w:sz w:val="28"/>
            <w:szCs w:val="28"/>
          </w:rPr>
          <w:t xml:space="preserve"> </w:t>
        </w:r>
        <w:r w:rsidR="00803BFF" w:rsidRPr="003E2C65">
          <w:rPr>
            <w:rFonts w:ascii="Cambria" w:hAnsi="Cambria"/>
            <w:color w:val="000000" w:themeColor="text1"/>
            <w:sz w:val="28"/>
            <w:szCs w:val="28"/>
            <w:lang w:val="en-US"/>
          </w:rPr>
          <w:t>PROZORRO</w:t>
        </w:r>
        <w:r w:rsidR="00803BFF">
          <w:rPr>
            <w:rFonts w:ascii="Cambria" w:hAnsi="Cambria"/>
            <w:color w:val="000000" w:themeColor="text1"/>
            <w:sz w:val="28"/>
            <w:szCs w:val="28"/>
          </w:rPr>
          <w:t xml:space="preserve">. </w:t>
        </w:r>
      </w:ins>
      <w:r w:rsidR="003240CA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22E4540D" w14:textId="77777777" w:rsidR="00E62AF8" w:rsidRDefault="003240CA" w:rsidP="00E62AF8">
      <w:pPr>
        <w:pStyle w:val="a4"/>
        <w:spacing w:before="0" w:beforeAutospacing="0" w:after="0" w:afterAutospacing="0"/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Зокрема, як змінювалась кількість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закупівель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освітніх послуг з 2020</w:t>
      </w:r>
      <w:r w:rsidR="00E62AF8">
        <w:rPr>
          <w:rFonts w:ascii="Cambria" w:hAnsi="Cambria"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 xml:space="preserve">року по початок 2024 року у розрізі різних областей України. </w:t>
      </w:r>
    </w:p>
    <w:p w14:paraId="432FD5A0" w14:textId="24F11EFE" w:rsidR="00E62AF8" w:rsidRDefault="003240CA" w:rsidP="00E62AF8">
      <w:pPr>
        <w:pStyle w:val="a4"/>
        <w:spacing w:before="0" w:beforeAutospacing="0" w:after="0" w:afterAutospacing="0"/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 Також на візуалізаціях представлено, які постачальники надають послуги та  які замовники проводять найбільше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закупівель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. Дана інформація може бути використана потенційними </w:t>
      </w:r>
      <w:r w:rsidR="00E62AF8">
        <w:rPr>
          <w:rFonts w:ascii="Cambria" w:hAnsi="Cambria"/>
          <w:color w:val="000000" w:themeColor="text1"/>
          <w:sz w:val="28"/>
          <w:szCs w:val="28"/>
        </w:rPr>
        <w:t xml:space="preserve">учасниками електронної системи публічних </w:t>
      </w:r>
      <w:proofErr w:type="spellStart"/>
      <w:r w:rsidR="00E62AF8">
        <w:rPr>
          <w:rFonts w:ascii="Cambria" w:hAnsi="Cambria"/>
          <w:color w:val="000000" w:themeColor="text1"/>
          <w:sz w:val="28"/>
          <w:szCs w:val="28"/>
        </w:rPr>
        <w:t>закупівель</w:t>
      </w:r>
      <w:proofErr w:type="spellEnd"/>
      <w:r w:rsidR="00E62AF8">
        <w:rPr>
          <w:rFonts w:ascii="Cambria" w:hAnsi="Cambria"/>
          <w:color w:val="000000" w:themeColor="text1"/>
          <w:sz w:val="28"/>
          <w:szCs w:val="28"/>
        </w:rPr>
        <w:t xml:space="preserve"> з метою розробки стратегії провадження своєї діяльності через систему та отримання прибутку.</w:t>
      </w:r>
    </w:p>
    <w:p w14:paraId="462DE1D0" w14:textId="5688927D" w:rsidR="00A90EE0" w:rsidRDefault="00E62AF8" w:rsidP="00E62AF8">
      <w:pPr>
        <w:pStyle w:val="a4"/>
        <w:spacing w:before="0" w:beforeAutospacing="0" w:after="0" w:afterAutospacing="0"/>
        <w:ind w:firstLine="708"/>
        <w:jc w:val="both"/>
        <w:rPr>
          <w:ins w:id="134" w:author="cat" w:date="2024-04-17T18:17:00Z"/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3240CA">
        <w:rPr>
          <w:rFonts w:ascii="Cambria" w:hAnsi="Cambria"/>
          <w:color w:val="000000" w:themeColor="text1"/>
          <w:sz w:val="28"/>
          <w:szCs w:val="28"/>
        </w:rPr>
        <w:t xml:space="preserve">А також, які саме освітні послуги є актуальними.  </w:t>
      </w:r>
      <w:ins w:id="135" w:author="cat" w:date="2024-04-17T18:13:00Z">
        <w:r w:rsidR="00803BFF">
          <w:rPr>
            <w:rFonts w:ascii="Cambria" w:hAnsi="Cambria"/>
            <w:color w:val="000000" w:themeColor="text1"/>
            <w:sz w:val="28"/>
            <w:szCs w:val="28"/>
          </w:rPr>
          <w:t>Зо</w:t>
        </w:r>
      </w:ins>
      <w:ins w:id="136" w:author="cat" w:date="2024-04-17T18:14:00Z">
        <w:r w:rsidR="00803BFF">
          <w:rPr>
            <w:rFonts w:ascii="Cambria" w:hAnsi="Cambria"/>
            <w:color w:val="000000" w:themeColor="text1"/>
            <w:sz w:val="28"/>
            <w:szCs w:val="28"/>
          </w:rPr>
          <w:t xml:space="preserve">крема, послуги за навчання з публічних </w:t>
        </w:r>
        <w:proofErr w:type="spellStart"/>
        <w:r w:rsidR="00803BFF">
          <w:rPr>
            <w:rFonts w:ascii="Cambria" w:hAnsi="Cambria"/>
            <w:color w:val="000000" w:themeColor="text1"/>
            <w:sz w:val="28"/>
            <w:szCs w:val="28"/>
          </w:rPr>
          <w:t>закупівель</w:t>
        </w:r>
        <w:proofErr w:type="spellEnd"/>
        <w:r w:rsidR="00803BFF">
          <w:rPr>
            <w:rFonts w:ascii="Cambria" w:hAnsi="Cambria"/>
            <w:color w:val="000000" w:themeColor="text1"/>
            <w:sz w:val="28"/>
            <w:szCs w:val="28"/>
          </w:rPr>
          <w:t xml:space="preserve"> та охорони праці </w:t>
        </w:r>
      </w:ins>
      <w:r>
        <w:rPr>
          <w:rFonts w:ascii="Cambria" w:hAnsi="Cambria"/>
          <w:color w:val="000000" w:themeColor="text1"/>
          <w:sz w:val="28"/>
          <w:szCs w:val="28"/>
        </w:rPr>
        <w:t>не втратять попиту</w:t>
      </w:r>
      <w:ins w:id="137" w:author="cat" w:date="2024-04-17T18:15:00Z">
        <w:r w:rsidR="00803BFF" w:rsidRPr="00E62AF8">
          <w:rPr>
            <w:rFonts w:ascii="Cambria" w:hAnsi="Cambria"/>
            <w:color w:val="000000" w:themeColor="text1"/>
            <w:sz w:val="28"/>
            <w:szCs w:val="28"/>
          </w:rPr>
          <w:t>,</w:t>
        </w:r>
        <w:r w:rsidR="00803BFF">
          <w:rPr>
            <w:rFonts w:ascii="Cambria" w:hAnsi="Cambria"/>
            <w:color w:val="000000" w:themeColor="text1"/>
            <w:sz w:val="28"/>
            <w:szCs w:val="28"/>
          </w:rPr>
          <w:t xml:space="preserve"> враховуючи досить часті зміни до законодавства та </w:t>
        </w:r>
      </w:ins>
      <w:ins w:id="138" w:author="cat" w:date="2024-04-17T18:16:00Z">
        <w:r w:rsidR="00803BFF">
          <w:rPr>
            <w:rFonts w:ascii="Cambria" w:hAnsi="Cambria"/>
            <w:color w:val="000000" w:themeColor="text1"/>
            <w:sz w:val="28"/>
            <w:szCs w:val="28"/>
          </w:rPr>
          <w:t>вимоги</w:t>
        </w:r>
      </w:ins>
      <w:r w:rsidR="003240CA">
        <w:rPr>
          <w:rFonts w:ascii="Cambria" w:hAnsi="Cambria"/>
          <w:color w:val="000000" w:themeColor="text1"/>
          <w:sz w:val="28"/>
          <w:szCs w:val="28"/>
        </w:rPr>
        <w:t xml:space="preserve"> до функціонування підприємств</w:t>
      </w:r>
      <w:ins w:id="139" w:author="cat" w:date="2024-04-17T18:16:00Z">
        <w:r w:rsidR="00803BFF">
          <w:rPr>
            <w:rFonts w:ascii="Cambria" w:hAnsi="Cambria"/>
            <w:color w:val="000000" w:themeColor="text1"/>
            <w:sz w:val="28"/>
            <w:szCs w:val="28"/>
          </w:rPr>
          <w:t>, спричинені впливом воєнного стану.</w:t>
        </w:r>
      </w:ins>
    </w:p>
    <w:p w14:paraId="25085B0E" w14:textId="77777777" w:rsidR="00803BFF" w:rsidRPr="00803BFF" w:rsidRDefault="00803BFF" w:rsidP="00D32576">
      <w:pPr>
        <w:pStyle w:val="a4"/>
        <w:spacing w:before="0" w:beforeAutospacing="0" w:after="0" w:afterAutospacing="0"/>
        <w:jc w:val="both"/>
        <w:rPr>
          <w:rFonts w:ascii="Cambria" w:eastAsiaTheme="majorEastAsia" w:hAnsi="Cambria"/>
          <w:color w:val="000000" w:themeColor="text1"/>
          <w:sz w:val="28"/>
          <w:szCs w:val="28"/>
        </w:rPr>
      </w:pPr>
    </w:p>
    <w:p w14:paraId="44FF53A7" w14:textId="282C5831" w:rsidR="004B3D07" w:rsidRPr="003240CA" w:rsidDel="00803BFF" w:rsidRDefault="004B3D07" w:rsidP="00D32576">
      <w:pPr>
        <w:pStyle w:val="a4"/>
        <w:spacing w:before="0" w:beforeAutospacing="0" w:after="0" w:afterAutospacing="0"/>
        <w:jc w:val="both"/>
        <w:rPr>
          <w:del w:id="140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41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Для початку розглянемо графік кількості закупівель за роками: </w:delText>
        </w:r>
      </w:del>
    </w:p>
    <w:p w14:paraId="50B71206" w14:textId="5D8ACCC7" w:rsidR="004B3D07" w:rsidRPr="003240CA" w:rsidDel="00803BFF" w:rsidRDefault="004B3D07" w:rsidP="00D32576">
      <w:pPr>
        <w:pStyle w:val="a4"/>
        <w:spacing w:before="0" w:beforeAutospacing="0" w:after="0" w:afterAutospacing="0"/>
        <w:jc w:val="both"/>
        <w:rPr>
          <w:del w:id="142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43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Як бачимо, найбільша кількість закупівель освітніх послуг припадає на 2021 р. Зрозуміло, що оскільки в 2020 р. був карантин, тому закупівлі проводилися рідше. </w:delText>
        </w:r>
      </w:del>
    </w:p>
    <w:p w14:paraId="6CEE290D" w14:textId="22321437" w:rsidR="004B3D07" w:rsidRPr="003240CA" w:rsidDel="00803BFF" w:rsidRDefault="004B3D07" w:rsidP="00D32576">
      <w:pPr>
        <w:pStyle w:val="a4"/>
        <w:spacing w:before="0" w:beforeAutospacing="0" w:after="0" w:afterAutospacing="0"/>
        <w:jc w:val="both"/>
        <w:rPr>
          <w:del w:id="144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45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Далі цілком зрозуміле зниження у 2022 р. та підвищення у 2023 р. Тут хочу звернути увагу на те, що у 2023 р. було внесено зміни до законодавства , які дозволили не оприлюднювати інформацію по укладеним договарам, якщо сума по коду класифікатора (у даному випадку мова </w:delText>
        </w:r>
        <w:r w:rsidR="00142BA8"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йде</w:delText>
        </w:r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 про </w:delText>
        </w:r>
        <w:r w:rsidRPr="003E2C65" w:rsidDel="00803BFF">
          <w:rPr>
            <w:rFonts w:ascii="Cambria" w:hAnsi="Cambria"/>
            <w:color w:val="000000" w:themeColor="text1"/>
            <w:sz w:val="28"/>
            <w:szCs w:val="28"/>
          </w:rPr>
          <w:delText xml:space="preserve"> послуги у сфері освіти для дорослих та інші освітні послуги</w:delText>
        </w:r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 ) менше </w:delText>
        </w:r>
        <w:r w:rsidR="00F55502"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50000,00 грн. Тобто фактично кількість закупівель є більшою.</w:delText>
        </w:r>
      </w:del>
    </w:p>
    <w:p w14:paraId="7BCE4EDB" w14:textId="763E51ED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46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</w:p>
    <w:p w14:paraId="7CFEE5D3" w14:textId="75F41556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47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48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Далі пропоную розглянути </w:delText>
        </w:r>
      </w:del>
    </w:p>
    <w:p w14:paraId="5CC39339" w14:textId="2FE37BAE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49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</w:p>
    <w:p w14:paraId="4562CFB2" w14:textId="39B38000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50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51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Має місце </w:delText>
        </w:r>
        <w:r w:rsidR="001A522B"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значне</w:delText>
        </w:r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 випередження Київської та Харківської областей. </w:delText>
        </w:r>
      </w:del>
    </w:p>
    <w:p w14:paraId="7857747E" w14:textId="2078B111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52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53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Якщо розглянути інформацію по роках, то тут, звичайно, ситуація суттєво змінилася з початком повномасштабного вторгнення.</w:delText>
        </w:r>
      </w:del>
    </w:p>
    <w:p w14:paraId="18ED1E95" w14:textId="765195B7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54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55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Якщо у 2021 р. Харківська обл. – 877 закупівель, то в 202</w:delText>
        </w:r>
        <w:r w:rsidR="0023068B"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2</w:delText>
        </w:r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 р. – 139.</w:delText>
        </w:r>
      </w:del>
    </w:p>
    <w:p w14:paraId="3A321A97" w14:textId="32E9916E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56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</w:p>
    <w:p w14:paraId="01C8DF74" w14:textId="59D8CC0C" w:rsidR="00F55502" w:rsidRPr="003240CA" w:rsidDel="00803BFF" w:rsidRDefault="00F55502" w:rsidP="00D32576">
      <w:pPr>
        <w:pStyle w:val="a4"/>
        <w:spacing w:before="0" w:beforeAutospacing="0" w:after="0" w:afterAutospacing="0"/>
        <w:jc w:val="both"/>
        <w:rPr>
          <w:del w:id="157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58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Київська обл. у 2021 р. 629, в 2022 р. </w:delText>
        </w:r>
        <w:r w:rsidR="00FA494F"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– 192.</w:delText>
        </w:r>
      </w:del>
    </w:p>
    <w:p w14:paraId="2CC22B12" w14:textId="4A1ED90A" w:rsidR="00FA494F" w:rsidRPr="003240CA" w:rsidDel="00803BFF" w:rsidRDefault="00FA494F" w:rsidP="00D32576">
      <w:pPr>
        <w:pStyle w:val="a4"/>
        <w:spacing w:before="0" w:beforeAutospacing="0" w:after="0" w:afterAutospacing="0"/>
        <w:jc w:val="both"/>
        <w:rPr>
          <w:del w:id="159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60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Але в 2023 р. Харківська : 293, Київська: 470. Тобто присутня тенденція до підвищення кількості закупівель. </w:delText>
        </w:r>
      </w:del>
    </w:p>
    <w:p w14:paraId="583D1303" w14:textId="19D10D7D" w:rsidR="00FA494F" w:rsidRPr="003240CA" w:rsidDel="00803BFF" w:rsidRDefault="00FA494F" w:rsidP="00D32576">
      <w:pPr>
        <w:pStyle w:val="a4"/>
        <w:spacing w:before="0" w:beforeAutospacing="0" w:after="0" w:afterAutospacing="0"/>
        <w:jc w:val="both"/>
        <w:rPr>
          <w:del w:id="161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62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За 2024 рік наявна інформація  лише за 2,5 місяці  і щодо вищезгаданих Харківської та  Київської областей маємо кількості 40 та 41 відповідно. </w:delText>
        </w:r>
        <w:r w:rsidR="00142BA8"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Тут зазначу,</w:delText>
        </w:r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 що замовниками закупівель у електронній системі є комунальні підприємства, а також ті, які </w:delText>
        </w:r>
        <w:r w:rsidR="00142BA8"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функціонують</w:delText>
        </w:r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 xml:space="preserve"> за рахунок бюджетів різних рівнів, і,  зазвичай, проведення закупівель освітніх послуг на початку року не є нагальною потребою.</w:delText>
        </w:r>
      </w:del>
    </w:p>
    <w:p w14:paraId="6165F1E3" w14:textId="03FF263E" w:rsidR="001D6733" w:rsidRPr="003240CA" w:rsidDel="00803BFF" w:rsidRDefault="001D6733" w:rsidP="00D32576">
      <w:pPr>
        <w:pStyle w:val="a4"/>
        <w:spacing w:before="0" w:beforeAutospacing="0" w:after="0" w:afterAutospacing="0"/>
        <w:jc w:val="both"/>
        <w:rPr>
          <w:del w:id="163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</w:p>
    <w:p w14:paraId="27D1DF32" w14:textId="7CDC76A5" w:rsidR="00FA494F" w:rsidRPr="003240CA" w:rsidDel="00803BFF" w:rsidRDefault="001D6733" w:rsidP="00D32576">
      <w:pPr>
        <w:pStyle w:val="a4"/>
        <w:spacing w:before="0" w:beforeAutospacing="0" w:after="0" w:afterAutospacing="0"/>
        <w:jc w:val="both"/>
        <w:rPr>
          <w:del w:id="164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65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Далі розглянемо, які саме освітні послуги закуповуються через електронну систему закупівель:</w:delText>
        </w:r>
      </w:del>
    </w:p>
    <w:p w14:paraId="2E54555B" w14:textId="27824EDF" w:rsidR="001D6733" w:rsidRPr="003240CA" w:rsidDel="00803BFF" w:rsidRDefault="001D6733" w:rsidP="00D32576">
      <w:pPr>
        <w:pStyle w:val="a4"/>
        <w:spacing w:before="0" w:beforeAutospacing="0" w:after="0" w:afterAutospacing="0"/>
        <w:jc w:val="both"/>
        <w:rPr>
          <w:del w:id="166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67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Найбільша кількість припадає на код класифікатора: 80400000-8 Послуги у сфері освіти для дорослих та інші освітні послуги.</w:delText>
        </w:r>
      </w:del>
    </w:p>
    <w:p w14:paraId="335C0F76" w14:textId="12A81670" w:rsidR="001D6733" w:rsidRPr="003240CA" w:rsidDel="00803BFF" w:rsidRDefault="001D6733" w:rsidP="00D32576">
      <w:pPr>
        <w:pStyle w:val="a4"/>
        <w:spacing w:before="0" w:beforeAutospacing="0" w:after="0" w:afterAutospacing="0"/>
        <w:jc w:val="both"/>
        <w:rPr>
          <w:del w:id="168" w:author="cat" w:date="2024-04-17T18:18:00Z"/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  <w:del w:id="169" w:author="cat" w:date="2024-04-17T18:18:00Z">
        <w:r w:rsidRPr="003240CA" w:rsidDel="00803BFF">
          <w:rPr>
            <w:rStyle w:val="a3"/>
            <w:rFonts w:ascii="Cambria" w:eastAsiaTheme="majorEastAsia" w:hAnsi="Cambria"/>
            <w:i w:val="0"/>
            <w:iCs w:val="0"/>
            <w:color w:val="0D0D0D"/>
            <w:sz w:val="28"/>
            <w:szCs w:val="28"/>
          </w:rPr>
          <w:delText>Враховуючи, що не завжди уповноважені особи замовника правильно вказують код класифікатора, пропоную детальніше розглянути, що ж саме підпадає під цю категорію:</w:delText>
        </w:r>
      </w:del>
    </w:p>
    <w:p w14:paraId="71C65476" w14:textId="77777777" w:rsidR="001D6733" w:rsidRPr="003240CA" w:rsidRDefault="001D6733" w:rsidP="00D32576">
      <w:pPr>
        <w:pStyle w:val="a4"/>
        <w:spacing w:before="0" w:beforeAutospacing="0" w:after="0" w:afterAutospacing="0"/>
        <w:jc w:val="both"/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</w:p>
    <w:p w14:paraId="02B21E3F" w14:textId="77777777" w:rsidR="00F55502" w:rsidRPr="003240CA" w:rsidRDefault="00F55502" w:rsidP="00D32576">
      <w:pPr>
        <w:pStyle w:val="a4"/>
        <w:spacing w:before="0" w:beforeAutospacing="0" w:after="0" w:afterAutospacing="0"/>
        <w:jc w:val="both"/>
        <w:rPr>
          <w:rStyle w:val="a3"/>
          <w:rFonts w:ascii="Cambria" w:eastAsiaTheme="majorEastAsia" w:hAnsi="Cambria"/>
          <w:i w:val="0"/>
          <w:iCs w:val="0"/>
          <w:color w:val="0D0D0D"/>
          <w:sz w:val="28"/>
          <w:szCs w:val="28"/>
        </w:rPr>
      </w:pPr>
    </w:p>
    <w:p w14:paraId="1135E422" w14:textId="77777777" w:rsidR="009D7322" w:rsidRPr="003E2C65" w:rsidRDefault="009D7322" w:rsidP="009D7322">
      <w:pPr>
        <w:pStyle w:val="a4"/>
        <w:spacing w:before="0" w:beforeAutospacing="0" w:after="0" w:afterAutospacing="0"/>
        <w:rPr>
          <w:rFonts w:ascii="Roboto" w:hAnsi="Roboto"/>
          <w:color w:val="73808C"/>
          <w:sz w:val="28"/>
          <w:szCs w:val="28"/>
        </w:rPr>
      </w:pPr>
    </w:p>
    <w:p w14:paraId="02A9F4B1" w14:textId="77777777" w:rsidR="009D7322" w:rsidRPr="003E2C65" w:rsidRDefault="009D7322" w:rsidP="00560AFD">
      <w:pPr>
        <w:rPr>
          <w:sz w:val="28"/>
          <w:szCs w:val="28"/>
        </w:rPr>
      </w:pPr>
    </w:p>
    <w:sectPr w:rsidR="009D7322" w:rsidRPr="003E2C65" w:rsidSect="00117555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1E"/>
    <w:multiLevelType w:val="hybridMultilevel"/>
    <w:tmpl w:val="63B8FD92"/>
    <w:lvl w:ilvl="0" w:tplc="04AA34BC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2F38"/>
    <w:multiLevelType w:val="hybridMultilevel"/>
    <w:tmpl w:val="77884300"/>
    <w:lvl w:ilvl="0" w:tplc="04AA34BC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6559F"/>
    <w:multiLevelType w:val="hybridMultilevel"/>
    <w:tmpl w:val="0C243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">
    <w15:presenceInfo w15:providerId="None" w15:userId="c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B"/>
    <w:rsid w:val="001169D6"/>
    <w:rsid w:val="00117555"/>
    <w:rsid w:val="00142BA8"/>
    <w:rsid w:val="001A522B"/>
    <w:rsid w:val="001D6733"/>
    <w:rsid w:val="0023068B"/>
    <w:rsid w:val="003002AB"/>
    <w:rsid w:val="003240CA"/>
    <w:rsid w:val="00367E8E"/>
    <w:rsid w:val="003E2C65"/>
    <w:rsid w:val="004113AF"/>
    <w:rsid w:val="004177F6"/>
    <w:rsid w:val="004B3D07"/>
    <w:rsid w:val="005551EC"/>
    <w:rsid w:val="00560AFD"/>
    <w:rsid w:val="00576434"/>
    <w:rsid w:val="005E08C8"/>
    <w:rsid w:val="00803BFF"/>
    <w:rsid w:val="008852C9"/>
    <w:rsid w:val="009D7322"/>
    <w:rsid w:val="00A90EE0"/>
    <w:rsid w:val="00AC098B"/>
    <w:rsid w:val="00AF11B4"/>
    <w:rsid w:val="00B40696"/>
    <w:rsid w:val="00B738BE"/>
    <w:rsid w:val="00D32576"/>
    <w:rsid w:val="00E62AF8"/>
    <w:rsid w:val="00E74ACF"/>
    <w:rsid w:val="00EF4125"/>
    <w:rsid w:val="00F471F2"/>
    <w:rsid w:val="00F55502"/>
    <w:rsid w:val="00FA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8E55"/>
  <w15:chartTrackingRefBased/>
  <w15:docId w15:val="{CF99F52C-5E99-497C-A3E0-7F13410B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1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1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1B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F11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Emphasis"/>
    <w:basedOn w:val="a0"/>
    <w:uiPriority w:val="20"/>
    <w:qFormat/>
    <w:rsid w:val="00AF11B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9D7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D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D7322"/>
    <w:rPr>
      <w:b/>
      <w:bCs/>
    </w:rPr>
  </w:style>
  <w:style w:type="paragraph" w:styleId="a6">
    <w:name w:val="List Paragraph"/>
    <w:basedOn w:val="a"/>
    <w:uiPriority w:val="34"/>
    <w:qFormat/>
    <w:rsid w:val="0011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3640</Words>
  <Characters>2076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4</cp:revision>
  <dcterms:created xsi:type="dcterms:W3CDTF">2024-04-17T14:16:00Z</dcterms:created>
  <dcterms:modified xsi:type="dcterms:W3CDTF">2024-04-17T15:40:00Z</dcterms:modified>
</cp:coreProperties>
</file>